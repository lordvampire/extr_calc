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8023E" w:rsidR="3B9C8968" w:rsidRDefault="3B9C8968" w14:paraId="20FEF4DF" w14:textId="0105B851">
      <w:pPr>
        <w:rPr>
          <w:sz w:val="14"/>
          <w:lang w:val="en-US"/>
        </w:rPr>
      </w:pPr>
      <w:r w:rsidRPr="00C8023E">
        <w:rPr>
          <w:sz w:val="14"/>
          <w:lang w:val="en-US"/>
        </w:rPr>
        <w:t>1 Input DATA</w:t>
      </w:r>
    </w:p>
    <w:p w:rsidRPr="00C8023E" w:rsidR="3B9C8968" w:rsidRDefault="3B9C8968" w14:paraId="475B21EA" w14:textId="5716B62B">
      <w:pPr>
        <w:rPr>
          <w:sz w:val="14"/>
          <w:lang w:val="en-US"/>
        </w:rPr>
      </w:pPr>
      <w:r w:rsidRPr="00C8023E">
        <w:rPr>
          <w:sz w:val="14"/>
          <w:lang w:val="en-US"/>
        </w:rPr>
        <w:t xml:space="preserve">1.1 Profile </w:t>
      </w:r>
    </w:p>
    <w:p w:rsidRPr="00C8023E" w:rsidR="00E4142E" w:rsidRDefault="3B9C8968" w14:paraId="4E47C1E7" w14:textId="35FAABE8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Weight_profile</w:t>
      </w:r>
      <w:proofErr w:type="spellEnd"/>
      <w:r w:rsidRPr="00C8023E">
        <w:rPr>
          <w:sz w:val="14"/>
          <w:lang w:val="en-US"/>
        </w:rPr>
        <w:t xml:space="preserve"> [</w:t>
      </w:r>
      <w:r w:rsidRPr="00C8023E" w:rsidR="00FC4A55">
        <w:rPr>
          <w:sz w:val="14"/>
          <w:lang w:val="en-US"/>
        </w:rPr>
        <w:t>k</w:t>
      </w:r>
      <w:r w:rsidRPr="00C8023E">
        <w:rPr>
          <w:sz w:val="14"/>
          <w:lang w:val="en-US"/>
        </w:rPr>
        <w:t>g/m] {0....10^6}</w:t>
      </w:r>
    </w:p>
    <w:p w:rsidRPr="00C8023E" w:rsidR="3B9C8968" w:rsidP="3B9C8968" w:rsidRDefault="3B9C8968" w14:paraId="7A7AF6A2" w14:textId="6DDE9502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Type_</w:t>
      </w:r>
      <w:proofErr w:type="gramStart"/>
      <w:r w:rsidRPr="00C8023E">
        <w:rPr>
          <w:sz w:val="14"/>
          <w:lang w:val="en-US"/>
        </w:rPr>
        <w:t>profile</w:t>
      </w:r>
      <w:proofErr w:type="spellEnd"/>
      <w:r w:rsidRPr="00C8023E">
        <w:rPr>
          <w:sz w:val="14"/>
          <w:lang w:val="en-US"/>
        </w:rPr>
        <w:t xml:space="preserve">  [</w:t>
      </w:r>
      <w:proofErr w:type="gramEnd"/>
      <w:r w:rsidRPr="00C8023E">
        <w:rPr>
          <w:sz w:val="14"/>
          <w:lang w:val="en-US"/>
        </w:rPr>
        <w:t>] {</w:t>
      </w:r>
      <w:proofErr w:type="spellStart"/>
      <w:r w:rsidRPr="00C8023E">
        <w:rPr>
          <w:sz w:val="14"/>
          <w:lang w:val="en-US"/>
        </w:rPr>
        <w:t>flat,hollow</w:t>
      </w:r>
      <w:proofErr w:type="spellEnd"/>
      <w:r w:rsidRPr="00C8023E">
        <w:rPr>
          <w:sz w:val="14"/>
          <w:lang w:val="en-US"/>
        </w:rPr>
        <w:t>}</w:t>
      </w:r>
    </w:p>
    <w:p w:rsidRPr="00C8023E" w:rsidR="3B9C8968" w:rsidP="3B9C8968" w:rsidRDefault="3B9C8968" w14:paraId="5DB4943F" w14:textId="20C171D8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MinWT</w:t>
      </w:r>
      <w:proofErr w:type="spellEnd"/>
      <w:r w:rsidRPr="00C8023E">
        <w:rPr>
          <w:sz w:val="14"/>
          <w:lang w:val="en-US"/>
        </w:rPr>
        <w:t xml:space="preserve"> [mm] {0....10^6}</w:t>
      </w:r>
    </w:p>
    <w:p w:rsidR="3B9C8968" w:rsidP="3B9C8968" w:rsidRDefault="3B9C8968" w14:paraId="5E6DF43F" w14:textId="4680305D">
      <w:pPr>
        <w:rPr>
          <w:ins w:author="Faruk Tuefekli" w:date="2019-11-28T19:30:00Z" w:id="0"/>
          <w:sz w:val="14"/>
          <w:lang w:val="en-US"/>
        </w:rPr>
      </w:pPr>
      <w:proofErr w:type="spellStart"/>
      <w:r w:rsidRPr="00C8023E">
        <w:rPr>
          <w:sz w:val="14"/>
          <w:lang w:val="en-US"/>
        </w:rPr>
        <w:t>MaxWT</w:t>
      </w:r>
      <w:proofErr w:type="spellEnd"/>
      <w:r w:rsidRPr="00C8023E">
        <w:rPr>
          <w:sz w:val="14"/>
          <w:lang w:val="en-US"/>
        </w:rPr>
        <w:t xml:space="preserve"> [mm] {0....10^6}</w:t>
      </w:r>
    </w:p>
    <w:p w:rsidRPr="00C8023E" w:rsidR="00934C2B" w:rsidP="3B9C8968" w:rsidRDefault="00934C2B" w14:paraId="46E8E347" w14:textId="100CD4F5">
      <w:pPr>
        <w:rPr>
          <w:sz w:val="14"/>
          <w:lang w:val="en-US"/>
        </w:rPr>
      </w:pPr>
      <w:ins w:author="Faruk Tuefekli" w:date="2019-11-28T19:31:00Z" w:id="1">
        <w:r>
          <w:rPr>
            <w:sz w:val="14"/>
            <w:lang w:val="en-US"/>
          </w:rPr>
          <w:t xml:space="preserve">Number of Mandrels </w:t>
        </w:r>
        <w:r w:rsidRPr="00C8023E" w:rsidR="00617F6B">
          <w:rPr>
            <w:sz w:val="14"/>
            <w:lang w:val="en-US"/>
          </w:rPr>
          <w:t>[</w:t>
        </w:r>
        <w:r w:rsidR="00617F6B">
          <w:rPr>
            <w:sz w:val="14"/>
            <w:lang w:val="en-US"/>
          </w:rPr>
          <w:t>1…</w:t>
        </w:r>
        <w:r w:rsidR="00D51DAB">
          <w:rPr>
            <w:sz w:val="14"/>
            <w:lang w:val="en-US"/>
          </w:rPr>
          <w:t>100</w:t>
        </w:r>
        <w:r w:rsidRPr="00C8023E" w:rsidR="00617F6B">
          <w:rPr>
            <w:sz w:val="14"/>
            <w:lang w:val="en-US"/>
          </w:rPr>
          <w:t>]</w:t>
        </w:r>
      </w:ins>
    </w:p>
    <w:p w:rsidRPr="00C8023E" w:rsidR="3B9C8968" w:rsidP="3B9C8968" w:rsidRDefault="3B9C8968" w14:paraId="59A2676A" w14:textId="5F507D11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Width_profile</w:t>
      </w:r>
      <w:proofErr w:type="spellEnd"/>
      <w:r w:rsidRPr="00C8023E">
        <w:rPr>
          <w:sz w:val="14"/>
          <w:lang w:val="en-US"/>
        </w:rPr>
        <w:t xml:space="preserve"> [mm] {0....10^6}</w:t>
      </w:r>
    </w:p>
    <w:p w:rsidRPr="00C8023E" w:rsidR="3B9C8968" w:rsidP="3B9C8968" w:rsidRDefault="3B9C8968" w14:paraId="5A7A3C8F" w14:textId="7155D3F4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Hight_profile</w:t>
      </w:r>
      <w:proofErr w:type="spellEnd"/>
      <w:r w:rsidRPr="00C8023E">
        <w:rPr>
          <w:sz w:val="14"/>
          <w:lang w:val="en-US"/>
        </w:rPr>
        <w:t xml:space="preserve"> [mm] {0....10^6}</w:t>
      </w:r>
    </w:p>
    <w:p w:rsidRPr="00C8023E" w:rsidR="3B9C8968" w:rsidP="3B9C8968" w:rsidRDefault="3B9C8968" w14:paraId="3BF57020" w14:textId="72020796">
      <w:pPr>
        <w:rPr>
          <w:sz w:val="14"/>
          <w:lang w:val="en-US"/>
        </w:rPr>
      </w:pPr>
      <w:r w:rsidRPr="00C8023E">
        <w:rPr>
          <w:sz w:val="14"/>
          <w:lang w:val="en-US"/>
        </w:rPr>
        <w:t>Alloy [</w:t>
      </w:r>
      <w:proofErr w:type="spellStart"/>
      <w:r w:rsidRPr="00C8023E">
        <w:rPr>
          <w:sz w:val="14"/>
          <w:lang w:val="en-US"/>
        </w:rPr>
        <w:t>table_alloys</w:t>
      </w:r>
      <w:proofErr w:type="spellEnd"/>
      <w:r w:rsidRPr="00C8023E">
        <w:rPr>
          <w:sz w:val="14"/>
          <w:lang w:val="en-US"/>
        </w:rPr>
        <w:t>]</w:t>
      </w:r>
    </w:p>
    <w:p w:rsidRPr="00C8023E" w:rsidR="3B9C8968" w:rsidP="3B9C8968" w:rsidRDefault="3B9C8968" w14:paraId="3EF60C45" w14:textId="38E75BDF">
      <w:pPr>
        <w:rPr>
          <w:sz w:val="14"/>
          <w:lang w:val="en-US"/>
        </w:rPr>
      </w:pPr>
      <w:r w:rsidRPr="00C8023E">
        <w:rPr>
          <w:sz w:val="14"/>
          <w:lang w:val="en-US"/>
        </w:rPr>
        <w:t>Surface [</w:t>
      </w:r>
      <w:proofErr w:type="spellStart"/>
      <w:r w:rsidRPr="00C8023E">
        <w:rPr>
          <w:sz w:val="14"/>
          <w:lang w:val="en-US"/>
        </w:rPr>
        <w:t>table_surfaces</w:t>
      </w:r>
      <w:proofErr w:type="spellEnd"/>
      <w:r w:rsidRPr="00C8023E">
        <w:rPr>
          <w:sz w:val="14"/>
          <w:lang w:val="en-US"/>
        </w:rPr>
        <w:t>]</w:t>
      </w:r>
    </w:p>
    <w:p w:rsidRPr="00C8023E" w:rsidR="3B9C8968" w:rsidP="3B9C8968" w:rsidRDefault="00010EB9" w14:paraId="23D2A658" w14:textId="278A7CA0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Costumer_l</w:t>
      </w:r>
      <w:r w:rsidRPr="00C8023E" w:rsidR="3B9C8968">
        <w:rPr>
          <w:sz w:val="14"/>
          <w:lang w:val="en-US"/>
        </w:rPr>
        <w:t>enght_profile</w:t>
      </w:r>
      <w:proofErr w:type="spellEnd"/>
      <w:r w:rsidRPr="00C8023E" w:rsidR="3B9C8968">
        <w:rPr>
          <w:sz w:val="14"/>
          <w:lang w:val="en-US"/>
        </w:rPr>
        <w:t xml:space="preserve"> [mm] {0....10^6}</w:t>
      </w:r>
    </w:p>
    <w:p w:rsidRPr="00C8023E" w:rsidR="3B9C8968" w:rsidP="3B9C8968" w:rsidRDefault="3B9C8968" w14:paraId="34764178" w14:textId="4B32023F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Usage_profile</w:t>
      </w:r>
      <w:proofErr w:type="spellEnd"/>
      <w:r w:rsidRPr="00C8023E">
        <w:rPr>
          <w:sz w:val="14"/>
          <w:lang w:val="en-US"/>
        </w:rPr>
        <w:t xml:space="preserve"> [mm] {0....10^6}</w:t>
      </w:r>
    </w:p>
    <w:p w:rsidRPr="00C8023E" w:rsidR="3B9C8968" w:rsidP="3B9C8968" w:rsidRDefault="3B9C8968" w14:paraId="192CE2D3" w14:textId="3A5FE568">
      <w:pPr>
        <w:rPr>
          <w:sz w:val="14"/>
          <w:lang w:val="en-US"/>
        </w:rPr>
      </w:pPr>
      <w:r w:rsidRPr="00C8023E">
        <w:rPr>
          <w:sz w:val="14"/>
          <w:lang w:val="en-US"/>
        </w:rPr>
        <w:t>Complexity [</w:t>
      </w:r>
      <w:proofErr w:type="spellStart"/>
      <w:r w:rsidRPr="00C8023E">
        <w:rPr>
          <w:sz w:val="14"/>
          <w:lang w:val="en-US"/>
        </w:rPr>
        <w:t>table_complexity</w:t>
      </w:r>
      <w:proofErr w:type="spellEnd"/>
      <w:r w:rsidRPr="00C8023E">
        <w:rPr>
          <w:sz w:val="14"/>
          <w:lang w:val="en-US"/>
        </w:rPr>
        <w:t xml:space="preserve">] </w:t>
      </w:r>
    </w:p>
    <w:p w:rsidRPr="00C8023E" w:rsidR="00650479" w:rsidP="3B9C8968" w:rsidRDefault="000D0AA8" w14:paraId="0BF09B01" w14:textId="5C997CEA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Nbr_cavity</w:t>
      </w:r>
      <w:proofErr w:type="spellEnd"/>
      <w:r w:rsidRPr="00C8023E">
        <w:rPr>
          <w:sz w:val="14"/>
          <w:lang w:val="en-US"/>
        </w:rPr>
        <w:t xml:space="preserve"> [</w:t>
      </w:r>
      <w:r w:rsidRPr="00934C2B">
        <w:rPr>
          <w:sz w:val="14"/>
          <w:highlight w:val="yellow"/>
          <w:lang w:val="en-US"/>
          <w:rPrChange w:author="Faruk Tuefekli" w:date="2019-11-28T19:30:00Z" w:id="2">
            <w:rPr>
              <w:sz w:val="14"/>
              <w:lang w:val="en-US"/>
            </w:rPr>
          </w:rPrChange>
        </w:rPr>
        <w:t>auto</w:t>
      </w:r>
      <w:r w:rsidRPr="00C8023E">
        <w:rPr>
          <w:sz w:val="14"/>
          <w:lang w:val="en-US"/>
        </w:rPr>
        <w:t>, manual]</w:t>
      </w:r>
      <w:r w:rsidRPr="00C8023E" w:rsidR="0033384F">
        <w:rPr>
          <w:sz w:val="14"/>
          <w:lang w:val="en-US"/>
        </w:rPr>
        <w:t xml:space="preserve"> [1 – </w:t>
      </w:r>
      <w:proofErr w:type="spellStart"/>
      <w:r w:rsidRPr="00C8023E" w:rsidR="0033384F">
        <w:rPr>
          <w:sz w:val="14"/>
          <w:lang w:val="en-US"/>
        </w:rPr>
        <w:t>max_cavity</w:t>
      </w:r>
      <w:proofErr w:type="spellEnd"/>
      <w:r w:rsidRPr="00C8023E" w:rsidR="0033384F">
        <w:rPr>
          <w:sz w:val="14"/>
          <w:lang w:val="en-US"/>
        </w:rPr>
        <w:t>]</w:t>
      </w:r>
    </w:p>
    <w:p w:rsidRPr="00C8023E" w:rsidR="00447130" w:rsidP="00447130" w:rsidRDefault="00447130" w14:paraId="77AA95CB" w14:textId="26FC890C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Speed_extrusion</w:t>
      </w:r>
      <w:proofErr w:type="spellEnd"/>
      <w:r w:rsidRPr="00C8023E">
        <w:rPr>
          <w:sz w:val="14"/>
          <w:lang w:val="en-US"/>
        </w:rPr>
        <w:t xml:space="preserve"> [</w:t>
      </w:r>
      <w:r w:rsidRPr="00934C2B">
        <w:rPr>
          <w:sz w:val="14"/>
          <w:highlight w:val="yellow"/>
          <w:lang w:val="en-US"/>
          <w:rPrChange w:author="Faruk Tuefekli" w:date="2019-11-28T19:30:00Z" w:id="3">
            <w:rPr>
              <w:sz w:val="14"/>
              <w:lang w:val="en-US"/>
            </w:rPr>
          </w:rPrChange>
        </w:rPr>
        <w:t>auto</w:t>
      </w:r>
      <w:r w:rsidRPr="00C8023E">
        <w:rPr>
          <w:sz w:val="14"/>
          <w:lang w:val="en-US"/>
        </w:rPr>
        <w:t xml:space="preserve">, manual] [0,1 – </w:t>
      </w:r>
      <w:proofErr w:type="spellStart"/>
      <w:r w:rsidRPr="00C8023E">
        <w:rPr>
          <w:sz w:val="14"/>
          <w:lang w:val="en-US"/>
        </w:rPr>
        <w:t>Max_</w:t>
      </w:r>
      <w:proofErr w:type="gramStart"/>
      <w:r w:rsidRPr="00C8023E">
        <w:rPr>
          <w:sz w:val="14"/>
          <w:lang w:val="en-US"/>
        </w:rPr>
        <w:t>pullerspeed</w:t>
      </w:r>
      <w:proofErr w:type="spellEnd"/>
      <w:r w:rsidRPr="00C8023E">
        <w:rPr>
          <w:sz w:val="14"/>
          <w:lang w:val="en-US"/>
        </w:rPr>
        <w:t>]</w:t>
      </w:r>
      <w:ins w:author="Faruk Tuefekli" w:date="2019-11-25T16:49:00Z" w:id="4">
        <w:r w:rsidR="008C1394">
          <w:rPr>
            <w:sz w:val="14"/>
            <w:lang w:val="en-US"/>
          </w:rPr>
          <w:t>(</w:t>
        </w:r>
        <w:proofErr w:type="gramEnd"/>
        <w:r w:rsidR="008C1394">
          <w:rPr>
            <w:sz w:val="14"/>
            <w:lang w:val="en-US"/>
          </w:rPr>
          <w:t>mm/s)</w:t>
        </w:r>
      </w:ins>
    </w:p>
    <w:p w:rsidRPr="00C8023E" w:rsidR="3B9C8968" w:rsidP="3B9C8968" w:rsidRDefault="00EC22BF" w14:paraId="3D3BFFDB" w14:textId="5D543FBA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Scrap_length</w:t>
      </w:r>
      <w:proofErr w:type="spellEnd"/>
      <w:r w:rsidRPr="00C8023E">
        <w:rPr>
          <w:sz w:val="14"/>
          <w:lang w:val="en-US"/>
        </w:rPr>
        <w:t xml:space="preserve"> [</w:t>
      </w:r>
      <w:r w:rsidRPr="00934C2B">
        <w:rPr>
          <w:sz w:val="14"/>
          <w:highlight w:val="yellow"/>
          <w:lang w:val="en-US"/>
          <w:rPrChange w:author="Faruk Tuefekli" w:date="2019-11-28T19:30:00Z" w:id="5">
            <w:rPr>
              <w:sz w:val="14"/>
              <w:lang w:val="en-US"/>
            </w:rPr>
          </w:rPrChange>
        </w:rPr>
        <w:t>auto</w:t>
      </w:r>
      <w:r w:rsidRPr="00C8023E">
        <w:rPr>
          <w:sz w:val="14"/>
          <w:lang w:val="en-US"/>
        </w:rPr>
        <w:t xml:space="preserve">, </w:t>
      </w:r>
      <w:proofErr w:type="gramStart"/>
      <w:r w:rsidRPr="00C8023E">
        <w:rPr>
          <w:sz w:val="14"/>
          <w:lang w:val="en-US"/>
        </w:rPr>
        <w:t>manual]</w:t>
      </w:r>
      <w:ins w:author="Faruk Tuefekli" w:date="2019-11-25T16:49:00Z" w:id="6">
        <w:r w:rsidR="008C1394">
          <w:rPr>
            <w:sz w:val="14"/>
            <w:lang w:val="en-US"/>
          </w:rPr>
          <w:t>(</w:t>
        </w:r>
        <w:proofErr w:type="gramEnd"/>
        <w:r w:rsidR="008C1394">
          <w:rPr>
            <w:sz w:val="14"/>
            <w:lang w:val="en-US"/>
          </w:rPr>
          <w:t>m)</w:t>
        </w:r>
      </w:ins>
    </w:p>
    <w:p w:rsidRPr="00C8023E" w:rsidR="3B9C8968" w:rsidP="3B9C8968" w:rsidRDefault="3B9C8968" w14:paraId="4DC0ABF2" w14:textId="48D5E960">
      <w:pPr>
        <w:rPr>
          <w:sz w:val="14"/>
          <w:lang w:val="en-US"/>
        </w:rPr>
      </w:pPr>
    </w:p>
    <w:p w:rsidRPr="00C8023E" w:rsidR="3B9C8968" w:rsidP="3B9C8968" w:rsidRDefault="3B9C8968" w14:paraId="465C2665" w14:textId="1C5E129D">
      <w:pPr>
        <w:rPr>
          <w:sz w:val="14"/>
          <w:lang w:val="en-US"/>
        </w:rPr>
      </w:pPr>
      <w:r w:rsidRPr="00C8023E">
        <w:rPr>
          <w:sz w:val="14"/>
          <w:lang w:val="en-US"/>
        </w:rPr>
        <w:t xml:space="preserve">1.2 Press </w:t>
      </w:r>
    </w:p>
    <w:p w:rsidRPr="00C8023E" w:rsidR="3B9C8968" w:rsidP="3B9C8968" w:rsidRDefault="3B9C8968" w14:paraId="1D44BCA4" w14:textId="5CF4442C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Name_press</w:t>
      </w:r>
      <w:proofErr w:type="spellEnd"/>
    </w:p>
    <w:p w:rsidRPr="00C8023E" w:rsidR="3B9C8968" w:rsidP="3B9C8968" w:rsidRDefault="3B9C8968" w14:paraId="2A751ED3" w14:textId="0554809E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Dia_container</w:t>
      </w:r>
      <w:proofErr w:type="spellEnd"/>
      <w:r w:rsidRPr="00C8023E">
        <w:rPr>
          <w:sz w:val="14"/>
          <w:lang w:val="en-US"/>
        </w:rPr>
        <w:t xml:space="preserve"> [mm] {0....10^6}</w:t>
      </w:r>
    </w:p>
    <w:p w:rsidRPr="00C8023E" w:rsidR="3B9C8968" w:rsidP="3B9C8968" w:rsidRDefault="3B9C8968" w14:paraId="74EB757A" w14:textId="5BF4F4C9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Dia_billet</w:t>
      </w:r>
      <w:proofErr w:type="spellEnd"/>
      <w:r w:rsidRPr="00C8023E">
        <w:rPr>
          <w:sz w:val="14"/>
          <w:lang w:val="en-US"/>
        </w:rPr>
        <w:t xml:space="preserve"> [mm] {0....10^6}</w:t>
      </w:r>
    </w:p>
    <w:p w:rsidRPr="00C8023E" w:rsidR="3B9C8968" w:rsidP="3B9C8968" w:rsidRDefault="3B9C8968" w14:paraId="14F90606" w14:textId="71867993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Lenght_container</w:t>
      </w:r>
      <w:proofErr w:type="spellEnd"/>
      <w:r w:rsidRPr="00C8023E">
        <w:rPr>
          <w:sz w:val="14"/>
          <w:lang w:val="en-US"/>
        </w:rPr>
        <w:t xml:space="preserve"> [mm] {0....10^6}</w:t>
      </w:r>
    </w:p>
    <w:p w:rsidRPr="00C8023E" w:rsidR="3B9C8968" w:rsidP="3B9C8968" w:rsidRDefault="3B9C8968" w14:paraId="46C3F791" w14:textId="3AFFED78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Max_ramspeed</w:t>
      </w:r>
      <w:proofErr w:type="spellEnd"/>
      <w:ins w:author="Faruk Tuefekli" w:date="2019-11-25T16:50:00Z" w:id="7">
        <w:r w:rsidR="008C1394">
          <w:rPr>
            <w:sz w:val="14"/>
            <w:lang w:val="en-US"/>
          </w:rPr>
          <w:t xml:space="preserve"> (mm/s)</w:t>
        </w:r>
      </w:ins>
    </w:p>
    <w:p w:rsidRPr="00C8023E" w:rsidR="3B9C8968" w:rsidP="3B9C8968" w:rsidRDefault="3B9C8968" w14:paraId="5A37849B" w14:textId="05DDD4EA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Max_pullerspeed</w:t>
      </w:r>
      <w:proofErr w:type="spellEnd"/>
      <w:ins w:author="Faruk Tuefekli" w:date="2019-11-25T16:50:00Z" w:id="8">
        <w:r w:rsidR="008C1394">
          <w:rPr>
            <w:sz w:val="14"/>
            <w:lang w:val="en-US"/>
          </w:rPr>
          <w:t xml:space="preserve"> (mm/s)</w:t>
        </w:r>
      </w:ins>
    </w:p>
    <w:p w:rsidRPr="00C8023E" w:rsidR="3B9C8968" w:rsidP="3B9C8968" w:rsidRDefault="3B9C8968" w14:paraId="6DCA5A1C" w14:textId="7AC67E9F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Lenght_cooltable</w:t>
      </w:r>
      <w:proofErr w:type="spellEnd"/>
      <w:r w:rsidRPr="00C8023E">
        <w:rPr>
          <w:sz w:val="14"/>
          <w:lang w:val="en-US"/>
        </w:rPr>
        <w:t xml:space="preserve"> [</w:t>
      </w:r>
      <w:del w:author="Faruk Tuefekli" w:date="2019-11-25T16:52:00Z" w:id="9">
        <w:r w:rsidRPr="00C8023E" w:rsidDel="00FC5EFE">
          <w:rPr>
            <w:sz w:val="14"/>
            <w:lang w:val="en-US"/>
          </w:rPr>
          <w:delText>m</w:delText>
        </w:r>
      </w:del>
      <w:r w:rsidRPr="00C8023E">
        <w:rPr>
          <w:sz w:val="14"/>
          <w:lang w:val="en-US"/>
        </w:rPr>
        <w:t>m] {0....10^6}</w:t>
      </w:r>
    </w:p>
    <w:p w:rsidRPr="00C8023E" w:rsidR="3B9C8968" w:rsidP="3B9C8968" w:rsidRDefault="3B9C8968" w14:paraId="207F08B2" w14:textId="43E38BAB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Jump_billet</w:t>
      </w:r>
      <w:proofErr w:type="spellEnd"/>
      <w:r w:rsidRPr="00C8023E">
        <w:rPr>
          <w:sz w:val="14"/>
          <w:lang w:val="en-US"/>
        </w:rPr>
        <w:t xml:space="preserve"> [mm] {0....10^6}</w:t>
      </w:r>
    </w:p>
    <w:p w:rsidRPr="00C8023E" w:rsidR="3B9C8968" w:rsidP="3B9C8968" w:rsidRDefault="3B9C8968" w14:paraId="51C934A5" w14:textId="23E10B36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Deadcycle</w:t>
      </w:r>
      <w:proofErr w:type="spellEnd"/>
      <w:r w:rsidRPr="00C8023E">
        <w:rPr>
          <w:sz w:val="14"/>
          <w:lang w:val="en-US"/>
        </w:rPr>
        <w:t xml:space="preserve"> [s] {0....10^6}</w:t>
      </w:r>
    </w:p>
    <w:p w:rsidRPr="00C8023E" w:rsidR="3B9C8968" w:rsidP="3B9C8968" w:rsidRDefault="3B9C8968" w14:paraId="3BA09AFD" w14:textId="4F25463F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Max_</w:t>
      </w:r>
      <w:proofErr w:type="gramStart"/>
      <w:r w:rsidRPr="00C8023E">
        <w:rPr>
          <w:sz w:val="14"/>
          <w:lang w:val="en-US"/>
        </w:rPr>
        <w:t>cavity</w:t>
      </w:r>
      <w:proofErr w:type="spellEnd"/>
      <w:r w:rsidRPr="00C8023E">
        <w:rPr>
          <w:sz w:val="14"/>
          <w:lang w:val="en-US"/>
        </w:rPr>
        <w:t xml:space="preserve">  {</w:t>
      </w:r>
      <w:proofErr w:type="gramEnd"/>
      <w:r w:rsidRPr="00C8023E">
        <w:rPr>
          <w:sz w:val="14"/>
          <w:lang w:val="en-US"/>
        </w:rPr>
        <w:t>0....100}</w:t>
      </w:r>
    </w:p>
    <w:p w:rsidRPr="00C8023E" w:rsidR="3B9C8968" w:rsidP="3B9C8968" w:rsidRDefault="3B9C8968" w14:paraId="3B3FBE7F" w14:textId="2760A703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Material_used</w:t>
      </w:r>
      <w:proofErr w:type="spellEnd"/>
      <w:r w:rsidRPr="00C8023E">
        <w:rPr>
          <w:sz w:val="14"/>
          <w:lang w:val="en-US"/>
        </w:rPr>
        <w:t xml:space="preserve"> </w:t>
      </w:r>
    </w:p>
    <w:p w:rsidRPr="00C8023E" w:rsidR="3B9C8968" w:rsidP="3B9C8968" w:rsidRDefault="3B9C8968" w14:paraId="0CE4F37B" w14:textId="601E2064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Value_</w:t>
      </w:r>
      <w:proofErr w:type="gramStart"/>
      <w:r w:rsidRPr="00C8023E">
        <w:rPr>
          <w:sz w:val="14"/>
          <w:lang w:val="en-US"/>
        </w:rPr>
        <w:t>spreading</w:t>
      </w:r>
      <w:proofErr w:type="spellEnd"/>
      <w:r w:rsidRPr="00C8023E">
        <w:rPr>
          <w:sz w:val="14"/>
          <w:lang w:val="en-US"/>
        </w:rPr>
        <w:t xml:space="preserve"> </w:t>
      </w:r>
      <w:ins w:author="Faruk Tuefekli" w:date="2019-11-25T16:50:00Z" w:id="10">
        <w:r w:rsidR="00434B81">
          <w:rPr>
            <w:sz w:val="14"/>
            <w:lang w:val="en-US"/>
          </w:rPr>
          <w:t xml:space="preserve"> (</w:t>
        </w:r>
        <w:proofErr w:type="gramEnd"/>
        <w:r w:rsidR="00434B81">
          <w:rPr>
            <w:sz w:val="14"/>
            <w:lang w:val="en-US"/>
          </w:rPr>
          <w:t>%)</w:t>
        </w:r>
      </w:ins>
    </w:p>
    <w:p w:rsidRPr="00C8023E" w:rsidR="00F86C50" w:rsidP="3B9C8968" w:rsidRDefault="00F86C50" w14:paraId="1AE43415" w14:textId="6AACBFC0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Max_width_profile</w:t>
      </w:r>
      <w:proofErr w:type="spellEnd"/>
      <w:ins w:author="Faruk Tuefekli" w:date="2019-11-25T16:50:00Z" w:id="11">
        <w:r w:rsidR="00434B81">
          <w:rPr>
            <w:sz w:val="14"/>
            <w:lang w:val="en-US"/>
          </w:rPr>
          <w:t xml:space="preserve"> (mm)</w:t>
        </w:r>
      </w:ins>
    </w:p>
    <w:p w:rsidRPr="00C8023E" w:rsidR="001212CA" w:rsidP="3B9C8968" w:rsidRDefault="00835505" w14:paraId="5168C485" w14:textId="25264333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Min_buttend</w:t>
      </w:r>
      <w:proofErr w:type="spellEnd"/>
      <w:r w:rsidRPr="00C8023E">
        <w:rPr>
          <w:sz w:val="14"/>
          <w:lang w:val="en-US"/>
        </w:rPr>
        <w:t xml:space="preserve"> = [mm] </w:t>
      </w:r>
    </w:p>
    <w:p w:rsidRPr="00C8023E" w:rsidR="00EB7E57" w:rsidP="3B9C8968" w:rsidRDefault="001F3B48" w14:paraId="35EBF5A5" w14:textId="383B9A53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Ratio_extrusion_min</w:t>
      </w:r>
      <w:proofErr w:type="spellEnd"/>
      <w:r w:rsidRPr="00C8023E">
        <w:rPr>
          <w:sz w:val="14"/>
          <w:lang w:val="en-US"/>
        </w:rPr>
        <w:t xml:space="preserve"> = [</w:t>
      </w:r>
      <w:r w:rsidRPr="00C8023E" w:rsidR="00EB7E57">
        <w:rPr>
          <w:sz w:val="14"/>
          <w:lang w:val="en-US"/>
        </w:rPr>
        <w:t>]</w:t>
      </w:r>
    </w:p>
    <w:p w:rsidRPr="00C8023E" w:rsidR="00EB7E57" w:rsidP="3B9C8968" w:rsidRDefault="00EB7E57" w14:paraId="619C44C2" w14:textId="72298D0E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Ratio_extrusion_max</w:t>
      </w:r>
      <w:proofErr w:type="spellEnd"/>
      <w:r w:rsidRPr="00C8023E">
        <w:rPr>
          <w:sz w:val="14"/>
          <w:lang w:val="en-US"/>
        </w:rPr>
        <w:t xml:space="preserve"> </w:t>
      </w:r>
      <w:proofErr w:type="gramStart"/>
      <w:r w:rsidRPr="00C8023E">
        <w:rPr>
          <w:sz w:val="14"/>
          <w:lang w:val="en-US"/>
        </w:rPr>
        <w:t>=[</w:t>
      </w:r>
      <w:proofErr w:type="gramEnd"/>
      <w:r w:rsidRPr="00C8023E">
        <w:rPr>
          <w:sz w:val="14"/>
          <w:lang w:val="en-US"/>
        </w:rPr>
        <w:t>]</w:t>
      </w:r>
    </w:p>
    <w:p w:rsidRPr="00C8023E" w:rsidR="005B05C4" w:rsidP="3B9C8968" w:rsidRDefault="005B05C4" w14:paraId="011C8B84" w14:textId="00FCEDB4">
      <w:pPr>
        <w:rPr>
          <w:sz w:val="14"/>
          <w:lang w:val="en-US"/>
        </w:rPr>
      </w:pPr>
      <w:r w:rsidRPr="00C8023E">
        <w:rPr>
          <w:sz w:val="14"/>
          <w:lang w:val="en-US"/>
        </w:rPr>
        <w:t xml:space="preserve">Weight_billet1m = </w:t>
      </w:r>
      <w:r w:rsidRPr="00C8023E" w:rsidR="00EB7564">
        <w:rPr>
          <w:sz w:val="14"/>
          <w:lang w:val="en-US"/>
        </w:rPr>
        <w:t xml:space="preserve">Dia_bille^2*pi/4 * </w:t>
      </w:r>
      <w:proofErr w:type="spellStart"/>
      <w:r w:rsidRPr="00C8023E" w:rsidR="00647865">
        <w:rPr>
          <w:sz w:val="14"/>
          <w:lang w:val="en-US"/>
        </w:rPr>
        <w:t>rho_alloy</w:t>
      </w:r>
      <w:proofErr w:type="spellEnd"/>
      <w:r w:rsidRPr="00C8023E" w:rsidR="00EB7564">
        <w:rPr>
          <w:sz w:val="14"/>
          <w:lang w:val="en-US"/>
        </w:rPr>
        <w:t xml:space="preserve"> </w:t>
      </w:r>
      <w:r w:rsidRPr="00C8023E" w:rsidR="00211DD9">
        <w:rPr>
          <w:sz w:val="14"/>
          <w:lang w:val="en-US"/>
        </w:rPr>
        <w:t>/1000</w:t>
      </w:r>
      <w:ins w:author="Faruk Tuefekli" w:date="2019-11-25T16:51:00Z" w:id="12">
        <w:r w:rsidR="00B110F8">
          <w:rPr>
            <w:sz w:val="14"/>
            <w:lang w:val="en-US"/>
          </w:rPr>
          <w:t>. (kg)</w:t>
        </w:r>
      </w:ins>
    </w:p>
    <w:p w:rsidRPr="00C8023E" w:rsidR="00EB1D07" w:rsidP="3B9C8968" w:rsidRDefault="00EB1D07" w14:paraId="77BB2E64" w14:textId="38D6CF26">
      <w:pPr>
        <w:rPr>
          <w:sz w:val="14"/>
          <w:lang w:val="en-US"/>
        </w:rPr>
      </w:pPr>
      <w:r w:rsidRPr="00C8023E">
        <w:rPr>
          <w:sz w:val="14"/>
          <w:lang w:val="en-US"/>
        </w:rPr>
        <w:t xml:space="preserve">Weight_billet1m_compressed = Dia_container^2*pi/4 * </w:t>
      </w:r>
      <w:proofErr w:type="spellStart"/>
      <w:r w:rsidRPr="00C8023E" w:rsidR="00647865">
        <w:rPr>
          <w:sz w:val="14"/>
          <w:lang w:val="en-US"/>
        </w:rPr>
        <w:t>rho_alloy</w:t>
      </w:r>
      <w:proofErr w:type="spellEnd"/>
      <w:r w:rsidRPr="00C8023E" w:rsidR="00647865">
        <w:rPr>
          <w:sz w:val="14"/>
          <w:lang w:val="en-US"/>
        </w:rPr>
        <w:t xml:space="preserve"> /1000</w:t>
      </w:r>
      <w:ins w:author="Faruk Tuefekli" w:date="2019-11-25T16:51:00Z" w:id="13">
        <w:r w:rsidR="00B110F8">
          <w:rPr>
            <w:sz w:val="14"/>
            <w:lang w:val="en-US"/>
          </w:rPr>
          <w:t xml:space="preserve"> (kg)</w:t>
        </w:r>
      </w:ins>
    </w:p>
    <w:p w:rsidR="3B9C8968" w:rsidP="3B9C8968" w:rsidRDefault="00DC6C15" w14:paraId="14575047" w14:textId="0046F1A9">
      <w:pPr>
        <w:rPr>
          <w:sz w:val="14"/>
          <w:lang w:val="en-US"/>
        </w:rPr>
      </w:pPr>
      <w:proofErr w:type="spellStart"/>
      <w:r w:rsidRPr="009D4389">
        <w:rPr>
          <w:sz w:val="14"/>
          <w:highlight w:val="yellow"/>
          <w:lang w:val="en-US"/>
          <w:rPrChange w:author="Faruk Tuefekli" w:date="2019-11-28T19:28:00Z" w:id="14">
            <w:rPr>
              <w:sz w:val="14"/>
              <w:lang w:val="en-US"/>
            </w:rPr>
          </w:rPrChange>
        </w:rPr>
        <w:t>Press_</w:t>
      </w:r>
      <w:r w:rsidRPr="009D4389" w:rsidR="003C0579">
        <w:rPr>
          <w:sz w:val="14"/>
          <w:highlight w:val="yellow"/>
          <w:lang w:val="en-US"/>
          <w:rPrChange w:author="Faruk Tuefekli" w:date="2019-11-28T19:28:00Z" w:id="15">
            <w:rPr>
              <w:sz w:val="14"/>
              <w:lang w:val="en-US"/>
            </w:rPr>
          </w:rPrChange>
        </w:rPr>
        <w:t>Prematerial</w:t>
      </w:r>
      <w:proofErr w:type="spellEnd"/>
      <w:r w:rsidRPr="009D4389" w:rsidR="003C0579">
        <w:rPr>
          <w:sz w:val="14"/>
          <w:highlight w:val="yellow"/>
          <w:lang w:val="en-US"/>
          <w:rPrChange w:author="Faruk Tuefekli" w:date="2019-11-28T19:28:00Z" w:id="16">
            <w:rPr>
              <w:sz w:val="14"/>
              <w:lang w:val="en-US"/>
            </w:rPr>
          </w:rPrChange>
        </w:rPr>
        <w:t xml:space="preserve"> = [Log / </w:t>
      </w:r>
      <w:proofErr w:type="gramStart"/>
      <w:r w:rsidRPr="009D4389" w:rsidR="003C0579">
        <w:rPr>
          <w:sz w:val="14"/>
          <w:highlight w:val="yellow"/>
          <w:lang w:val="en-US"/>
          <w:rPrChange w:author="Faruk Tuefekli" w:date="2019-11-28T19:28:00Z" w:id="17">
            <w:rPr>
              <w:sz w:val="14"/>
              <w:lang w:val="en-US"/>
            </w:rPr>
          </w:rPrChange>
        </w:rPr>
        <w:t>Billet ]</w:t>
      </w:r>
      <w:proofErr w:type="gramEnd"/>
      <w:r w:rsidR="008447C8">
        <w:rPr>
          <w:sz w:val="14"/>
          <w:lang w:val="en-US"/>
        </w:rPr>
        <w:t xml:space="preserve">   </w:t>
      </w:r>
    </w:p>
    <w:p w:rsidRPr="009D4389" w:rsidR="004330ED" w:rsidP="3B9C8968" w:rsidRDefault="00A07D6A" w14:paraId="08AFF667" w14:textId="538ECFDD">
      <w:pPr>
        <w:rPr>
          <w:sz w:val="14"/>
          <w:highlight w:val="yellow"/>
          <w:lang w:val="en-US"/>
          <w:rPrChange w:author="Faruk Tuefekli" w:date="2019-11-28T19:28:00Z" w:id="18">
            <w:rPr>
              <w:sz w:val="14"/>
              <w:lang w:val="en-US"/>
            </w:rPr>
          </w:rPrChange>
        </w:rPr>
      </w:pPr>
      <w:ins w:author="Faruk Tuefekli" w:date="2019-11-28T19:36:00Z" w:id="19">
        <w:r>
          <w:rPr>
            <w:sz w:val="14"/>
            <w:highlight w:val="yellow"/>
            <w:lang w:val="en-US"/>
          </w:rPr>
          <w:t>Fix</w:t>
        </w:r>
      </w:ins>
      <w:commentRangeStart w:id="20"/>
      <w:r w:rsidRPr="009D4389" w:rsidR="00F4629F">
        <w:rPr>
          <w:sz w:val="14"/>
          <w:highlight w:val="yellow"/>
          <w:lang w:val="en-US"/>
          <w:rPrChange w:author="Faruk Tuefekli" w:date="2019-11-28T19:28:00Z" w:id="21">
            <w:rPr>
              <w:sz w:val="14"/>
              <w:lang w:val="en-US"/>
            </w:rPr>
          </w:rPrChange>
        </w:rPr>
        <w:t>CostType1</w:t>
      </w:r>
      <w:commentRangeEnd w:id="20"/>
      <w:r w:rsidRPr="009D4389" w:rsidR="008447C8">
        <w:rPr>
          <w:rStyle w:val="Kommentarzeichen"/>
          <w:highlight w:val="yellow"/>
          <w:rPrChange w:author="Faruk Tuefekli" w:date="2019-11-28T19:28:00Z" w:id="22">
            <w:rPr>
              <w:rStyle w:val="Kommentarzeichen"/>
            </w:rPr>
          </w:rPrChange>
        </w:rPr>
        <w:commentReference w:id="20"/>
      </w:r>
      <w:r w:rsidRPr="009D4389" w:rsidR="00F4629F">
        <w:rPr>
          <w:sz w:val="14"/>
          <w:highlight w:val="yellow"/>
          <w:lang w:val="en-US"/>
          <w:rPrChange w:author="Faruk Tuefekli" w:date="2019-11-28T19:28:00Z" w:id="23">
            <w:rPr>
              <w:sz w:val="14"/>
              <w:lang w:val="en-US"/>
            </w:rPr>
          </w:rPrChange>
        </w:rPr>
        <w:t xml:space="preserve"> </w:t>
      </w:r>
      <w:proofErr w:type="gramStart"/>
      <w:r w:rsidRPr="009D4389" w:rsidR="00F4629F">
        <w:rPr>
          <w:sz w:val="14"/>
          <w:highlight w:val="yellow"/>
          <w:lang w:val="en-US"/>
          <w:rPrChange w:author="Faruk Tuefekli" w:date="2019-11-28T19:28:00Z" w:id="24">
            <w:rPr>
              <w:sz w:val="14"/>
              <w:lang w:val="en-US"/>
            </w:rPr>
          </w:rPrChange>
        </w:rPr>
        <w:t>=[</w:t>
      </w:r>
      <w:proofErr w:type="gramEnd"/>
      <w:r w:rsidRPr="009D4389" w:rsidR="00F4629F">
        <w:rPr>
          <w:sz w:val="14"/>
          <w:highlight w:val="yellow"/>
          <w:lang w:val="en-US"/>
          <w:rPrChange w:author="Faruk Tuefekli" w:date="2019-11-28T19:28:00Z" w:id="25">
            <w:rPr>
              <w:sz w:val="14"/>
              <w:lang w:val="en-US"/>
            </w:rPr>
          </w:rPrChange>
        </w:rPr>
        <w:t>]</w:t>
      </w:r>
      <w:r w:rsidRPr="009D4389" w:rsidR="008447C8">
        <w:rPr>
          <w:sz w:val="14"/>
          <w:highlight w:val="yellow"/>
          <w:lang w:val="en-US"/>
          <w:rPrChange w:author="Faruk Tuefekli" w:date="2019-11-28T19:28:00Z" w:id="26">
            <w:rPr>
              <w:sz w:val="14"/>
              <w:lang w:val="en-US"/>
            </w:rPr>
          </w:rPrChange>
        </w:rPr>
        <w:t xml:space="preserve"> </w:t>
      </w:r>
    </w:p>
    <w:p w:rsidRPr="009D4389" w:rsidR="00F4629F" w:rsidP="3B9C8968" w:rsidRDefault="00A07D6A" w14:paraId="2CA27196" w14:textId="7A190DA0">
      <w:pPr>
        <w:rPr>
          <w:sz w:val="14"/>
          <w:highlight w:val="yellow"/>
          <w:lang w:val="en-US"/>
          <w:rPrChange w:author="Faruk Tuefekli" w:date="2019-11-28T19:28:00Z" w:id="27">
            <w:rPr>
              <w:sz w:val="14"/>
              <w:lang w:val="en-US"/>
            </w:rPr>
          </w:rPrChange>
        </w:rPr>
      </w:pPr>
      <w:ins w:author="Faruk Tuefekli" w:date="2019-11-28T19:36:00Z" w:id="28">
        <w:r>
          <w:rPr>
            <w:sz w:val="14"/>
            <w:highlight w:val="yellow"/>
            <w:lang w:val="en-US"/>
          </w:rPr>
          <w:t>Fix</w:t>
        </w:r>
      </w:ins>
      <w:r w:rsidRPr="009D4389" w:rsidR="00F4629F">
        <w:rPr>
          <w:sz w:val="14"/>
          <w:highlight w:val="yellow"/>
          <w:lang w:val="en-US"/>
          <w:rPrChange w:author="Faruk Tuefekli" w:date="2019-11-28T19:28:00Z" w:id="29">
            <w:rPr>
              <w:sz w:val="14"/>
              <w:lang w:val="en-US"/>
            </w:rPr>
          </w:rPrChange>
        </w:rPr>
        <w:t>CostType2 = []</w:t>
      </w:r>
    </w:p>
    <w:p w:rsidR="00F4629F" w:rsidP="3B9C8968" w:rsidRDefault="00A07D6A" w14:paraId="213A2EDB" w14:textId="348F8FE7">
      <w:pPr>
        <w:rPr>
          <w:ins w:author="Faruk Tuefekli" w:date="2019-11-28T20:22:00Z" w:id="30"/>
          <w:sz w:val="14"/>
          <w:lang w:val="en-US"/>
        </w:rPr>
      </w:pPr>
      <w:ins w:author="Faruk Tuefekli" w:date="2019-11-28T19:36:00Z" w:id="31">
        <w:r>
          <w:rPr>
            <w:sz w:val="14"/>
            <w:highlight w:val="yellow"/>
            <w:lang w:val="en-US"/>
          </w:rPr>
          <w:t>Fix</w:t>
        </w:r>
      </w:ins>
      <w:r w:rsidRPr="009D4389" w:rsidR="00F4629F">
        <w:rPr>
          <w:sz w:val="14"/>
          <w:highlight w:val="yellow"/>
          <w:lang w:val="en-US"/>
          <w:rPrChange w:author="Faruk Tuefekli" w:date="2019-11-28T19:28:00Z" w:id="32">
            <w:rPr>
              <w:sz w:val="14"/>
              <w:lang w:val="en-US"/>
            </w:rPr>
          </w:rPrChange>
        </w:rPr>
        <w:t>CostType3</w:t>
      </w:r>
      <w:r w:rsidR="00F4629F">
        <w:rPr>
          <w:sz w:val="14"/>
          <w:lang w:val="en-US"/>
        </w:rPr>
        <w:t xml:space="preserve"> </w:t>
      </w:r>
      <w:proofErr w:type="gramStart"/>
      <w:r w:rsidR="00F4629F">
        <w:rPr>
          <w:sz w:val="14"/>
          <w:lang w:val="en-US"/>
        </w:rPr>
        <w:t>=[</w:t>
      </w:r>
      <w:proofErr w:type="gramEnd"/>
      <w:r w:rsidR="00F4629F">
        <w:rPr>
          <w:sz w:val="14"/>
          <w:lang w:val="en-US"/>
        </w:rPr>
        <w:t>]</w:t>
      </w:r>
    </w:p>
    <w:p w:rsidR="004D0723" w:rsidP="59C37D85" w:rsidRDefault="004D0723" w14:paraId="0A0199F8" w14:textId="434FAD4D">
      <w:pPr>
        <w:rPr>
          <w:ins w:author="Faruk Tuefekli" w:date="2019-11-28T20:22:00Z" w:id="33"/>
          <w:sz w:val="14"/>
          <w:szCs w:val="14"/>
          <w:highlight w:val="yellow"/>
          <w:lang w:val="en-US"/>
          <w:rPrChange w:author="Faruk Tuefekli" w:date="2019-12-12T08:58:28.8249244" w:id="663779610">
            <w:rPr/>
          </w:rPrChange>
        </w:rPr>
        <w:pPrChange w:author="Faruk Tuefekli" w:date="2019-12-12T08:58:28.8249244" w:id="774199735">
          <w:pPr/>
        </w:pPrChange>
      </w:pPr>
      <w:ins w:author="Faruk Tuefekli" w:date="2019-11-28T20:22:00Z" w:id="34">
        <w:proofErr w:type="spellStart"/>
        <w:r w:rsidRPr="59C37D85">
          <w:rPr>
            <w:sz w:val="14"/>
            <w:szCs w:val="14"/>
            <w:highlight w:val="yellow"/>
            <w:lang w:val="en-US"/>
            <w:rPrChange w:author="Faruk Tuefekli" w:date="2019-12-12T08:58:28.8249244" w:id="1857355768">
              <w:rPr>
                <w:sz w:val="14"/>
                <w:lang w:val="en-US"/>
              </w:rPr>
            </w:rPrChange>
          </w:rPr>
          <w:lastRenderedPageBreak/>
          <w:t>Die_TypeA_dia</w:t>
        </w:r>
        <w:proofErr w:type="spellEnd"/>
        <w:r w:rsidRPr="59C37D85">
          <w:rPr>
            <w:sz w:val="14"/>
            <w:szCs w:val="14"/>
            <w:highlight w:val="yellow"/>
            <w:lang w:val="en-US"/>
            <w:rPrChange w:author="Faruk Tuefekli" w:date="2019-12-12T08:58:28.8249244" w:id="115821374">
              <w:rPr>
                <w:sz w:val="14"/>
                <w:lang w:val="en-US"/>
              </w:rPr>
            </w:rPrChange>
          </w:rPr>
          <w:t xml:space="preserve"> =</w:t>
        </w:r>
      </w:ins>
      <w:ins w:author="Faruk Tuefekli" w:date="2019-11-28T20:26:00Z" w:id="35">
        <w:r w:rsidRPr="59C37D85" w:rsidR="00AC02AD">
          <w:rPr>
            <w:sz w:val="14"/>
            <w:szCs w:val="14"/>
            <w:highlight w:val="yellow"/>
            <w:lang w:val="en-US"/>
            <w:rPrChange w:author="Faruk Tuefekli" w:date="2019-12-12T08:58:28.8249244" w:id="1218674963">
              <w:rPr>
                <w:sz w:val="14"/>
                <w:lang w:val="en-US"/>
              </w:rPr>
            </w:rPrChange>
          </w:rPr>
          <w:t xml:space="preserve"> </w:t>
        </w:r>
        <w:r w:rsidRPr="59C37D85" w:rsidR="00AC02AD">
          <w:rPr>
            <w:sz w:val="14"/>
            <w:szCs w:val="14"/>
            <w:highlight w:val="yellow"/>
            <w:lang w:val="en-US"/>
            <w:rPrChange w:author="Faruk Tuefekli" w:date="2019-12-12T08:58:28.8249244" w:id="403970061">
              <w:rPr>
                <w:sz w:val="14"/>
                <w:lang w:val="en-US"/>
              </w:rPr>
            </w:rPrChange>
          </w:rPr>
          <w:t>[mm]</w:t>
        </w:r>
      </w:ins>
    </w:p>
    <w:p w:rsidR="004D0723" w:rsidP="6192CA7D" w:rsidRDefault="004D0723" w14:paraId="64724C7C" w14:textId="50BCCC56">
      <w:pPr>
        <w:rPr>
          <w:ins w:author="Faruk Tuefekli" w:date="2019-12-12T09:33:47.7533236" w:id="1760468214"/>
          <w:sz w:val="14"/>
          <w:szCs w:val="14"/>
          <w:highlight w:val="yellow"/>
          <w:lang w:val="en-US"/>
          <w:rPrChange w:author="Faruk Tuefekli" w:date="2019-12-12T09:33:47.7533236" w:id="866482117">
            <w:rPr/>
          </w:rPrChange>
        </w:rPr>
        <w:pPrChange w:author="Faruk Tuefekli" w:date="2019-12-12T09:33:47.7533236" w:id="1251482618">
          <w:pPr/>
        </w:pPrChange>
      </w:pPr>
      <w:ins w:author="Faruk Tuefekli" w:date="2019-11-28T20:22:00Z" w:id="37">
        <w:proofErr w:type="spellStart"/>
        <w:r w:rsidRPr="59C37D85">
          <w:rPr>
            <w:sz w:val="14"/>
            <w:szCs w:val="14"/>
            <w:highlight w:val="yellow"/>
            <w:lang w:val="en-US"/>
            <w:rPrChange w:author="Faruk Tuefekli" w:date="2019-12-12T08:58:28.8249244" w:id="1325523730">
              <w:rPr>
                <w:sz w:val="14"/>
                <w:lang w:val="en-US"/>
              </w:rPr>
            </w:rPrChange>
          </w:rPr>
          <w:t>Die_TypeA</w:t>
        </w:r>
        <w:r w:rsidRPr="59C37D85" w:rsidR="00715CA0">
          <w:rPr>
            <w:sz w:val="14"/>
            <w:szCs w:val="14"/>
            <w:highlight w:val="yellow"/>
            <w:lang w:val="en-US"/>
            <w:rPrChange w:author="Faruk Tuefekli" w:date="2019-12-12T08:58:28.8249244" w:id="1516353702">
              <w:rPr>
                <w:sz w:val="14"/>
                <w:lang w:val="en-US"/>
              </w:rPr>
            </w:rPrChange>
          </w:rPr>
          <w:t>_height</w:t>
        </w:r>
        <w:proofErr w:type="spellEnd"/>
        <w:r w:rsidRPr="59C37D85" w:rsidR="00715CA0">
          <w:rPr>
            <w:sz w:val="14"/>
            <w:szCs w:val="14"/>
            <w:highlight w:val="yellow"/>
            <w:lang w:val="en-US"/>
            <w:rPrChange w:author="Faruk Tuefekli" w:date="2019-12-12T08:58:28.8249244" w:id="1817083161">
              <w:rPr>
                <w:sz w:val="14"/>
                <w:lang w:val="en-US"/>
              </w:rPr>
            </w:rPrChange>
          </w:rPr>
          <w:t>=</w:t>
        </w:r>
      </w:ins>
      <w:ins w:author="Faruk Tuefekli" w:date="2019-11-28T20:26:00Z" w:id="38">
        <w:r w:rsidRPr="59C37D85" w:rsidR="00AC02AD">
          <w:rPr>
            <w:sz w:val="14"/>
            <w:szCs w:val="14"/>
            <w:highlight w:val="yellow"/>
            <w:lang w:val="en-US"/>
            <w:rPrChange w:author="Faruk Tuefekli" w:date="2019-12-12T08:58:28.8249244" w:id="995342354">
              <w:rPr>
                <w:sz w:val="14"/>
                <w:lang w:val="en-US"/>
              </w:rPr>
            </w:rPrChange>
          </w:rPr>
          <w:t xml:space="preserve"> </w:t>
        </w:r>
        <w:r w:rsidRPr="59C37D85" w:rsidR="00AC02AD">
          <w:rPr>
            <w:sz w:val="14"/>
            <w:szCs w:val="14"/>
            <w:highlight w:val="yellow"/>
            <w:lang w:val="en-US"/>
            <w:rPrChange w:author="Faruk Tuefekli" w:date="2019-12-12T08:58:28.8249244" w:id="1014493171">
              <w:rPr>
                <w:sz w:val="14"/>
                <w:lang w:val="en-US"/>
              </w:rPr>
            </w:rPrChange>
          </w:rPr>
          <w:t>[mm]</w:t>
        </w:r>
      </w:ins>
    </w:p>
    <w:p w:rsidR="6192CA7D" w:rsidP="4108B572" w:rsidRDefault="6192CA7D" w14:paraId="31C5BFD7" w14:textId="280020CF">
      <w:pPr>
        <w:pStyle w:val="Standard"/>
        <w:rPr>
          <w:sz w:val="14"/>
          <w:szCs w:val="14"/>
          <w:highlight w:val="yellow"/>
          <w:lang w:val="en-US"/>
          <w:rPrChange w:author="Faruk Tuefekli" w:date="2019-12-12T09:34:17.919118" w:id="1689943608">
            <w:rPr/>
          </w:rPrChange>
        </w:rPr>
        <w:pPrChange w:author="Faruk Tuefekli" w:date="2019-12-12T09:34:17.919118" w:id="847052182">
          <w:pPr/>
        </w:pPrChange>
      </w:pPr>
      <w:ins w:author="Faruk Tuefekli" w:date="2019-12-12T09:33:47.7533236" w:id="1409468508">
        <w:r w:rsidRPr="6192CA7D" w:rsidR="6192CA7D">
          <w:rPr>
            <w:sz w:val="14"/>
            <w:szCs w:val="14"/>
            <w:highlight w:val="yellow"/>
            <w:lang w:val="en-US"/>
            <w:rPrChange w:author="Faruk Tuefekli" w:date="2019-12-12T09:33:47.7533236" w:id="320561850">
              <w:rPr/>
            </w:rPrChange>
          </w:rPr>
          <w:t>Remelt_co</w:t>
        </w:r>
      </w:ins>
      <w:ins w:author="Faruk Tuefekli" w:date="2019-12-12T09:34:17.919118" w:id="1620636557">
        <w:r w:rsidRPr="6192CA7D" w:rsidR="4108B572">
          <w:rPr>
            <w:sz w:val="14"/>
            <w:szCs w:val="14"/>
            <w:highlight w:val="yellow"/>
            <w:lang w:val="en-US"/>
            <w:rPrChange w:author="Faruk Tuefekli" w:date="2019-12-12T09:33:47.7533236" w:id="1492873945">
              <w:rPr/>
            </w:rPrChange>
          </w:rPr>
          <w:t>st</w:t>
        </w:r>
        <w:r w:rsidRPr="6192CA7D" w:rsidR="4108B572">
          <w:rPr>
            <w:sz w:val="14"/>
            <w:szCs w:val="14"/>
            <w:highlight w:val="yellow"/>
            <w:lang w:val="en-US"/>
            <w:rPrChange w:author="Faruk Tuefekli" w:date="2019-12-12T09:33:47.7533236" w:id="1056743387">
              <w:rPr/>
            </w:rPrChange>
          </w:rPr>
          <w:t xml:space="preserve"> = () €/kg</w:t>
        </w:r>
      </w:ins>
    </w:p>
    <w:p w:rsidR="00715CA0" w:rsidDel="59C37D85" w:rsidP="3B9C8968" w:rsidRDefault="00715CA0" w14:paraId="73E9A3A1" w14:textId="439166CC">
      <w:pPr>
        <w:rPr>
          <w:ins w:author="Faruk Tuefekli" w:date="2019-11-28T20:23:00Z" w:id="39"/>
          <w:del w:author="Faruk Tuefekli" w:date="2019-12-12T08:58:28.8249244" w:id="1849293968"/>
          <w:sz w:val="14"/>
          <w:lang w:val="en-US"/>
        </w:rPr>
      </w:pPr>
      <w:proofErr w:type="spellStart"/>
      <w:ins w:author="Faruk Tuefekli" w:date="2019-11-28T20:23:00Z" w:id="41">
        <w:proofErr w:type="spellEnd"/>
      </w:ins>
    </w:p>
    <w:p w:rsidR="00715CA0" w:rsidDel="59C37D85" w:rsidP="3B9C8968" w:rsidRDefault="00715CA0" w14:paraId="4D86CB92" w14:textId="6A5EBBCF">
      <w:pPr>
        <w:rPr>
          <w:ins w:author="Faruk Tuefekli" w:date="2019-11-28T20:23:00Z" w:id="43"/>
          <w:del w:author="Faruk Tuefekli" w:date="2019-12-12T08:58:28.8249244" w:id="841380219"/>
          <w:sz w:val="14"/>
          <w:lang w:val="en-US"/>
        </w:rPr>
      </w:pPr>
      <w:proofErr w:type="spellStart"/>
      <w:ins w:author="Faruk Tuefekli" w:date="2019-11-28T20:23:00Z" w:id="44">
        <w:proofErr w:type="spellEnd"/>
      </w:ins>
    </w:p>
    <w:p w:rsidR="00715CA0" w:rsidP="1696C75E" w:rsidRDefault="00715CA0" w14:paraId="3B1A88AA" w14:textId="3F363C38">
      <w:pPr>
        <w:rPr>
          <w:sz w:val="14"/>
          <w:szCs w:val="14"/>
          <w:highlight w:val="yellow"/>
          <w:lang w:val="en-US"/>
          <w:rPrChange w:author="Faruk Tuefekli" w:date="2019-12-12T09:42:56.3498499" w:id="1867780999">
            <w:rPr/>
          </w:rPrChange>
        </w:rPr>
        <w:pPrChange w:author="Faruk Tuefekli" w:date="2019-12-12T09:42:56.3498499" w:id="1162709573">
          <w:pPr/>
        </w:pPrChange>
      </w:pPr>
      <w:proofErr w:type="spellStart"/>
      <w:ins w:author="Faruk Tuefekli" w:date="2019-12-12T09:42:56.3498499" w:id="1755935909">
        <w:r w:rsidRPr="1696C75E" w:rsidR="1696C75E">
          <w:rPr>
            <w:sz w:val="14"/>
            <w:szCs w:val="14"/>
            <w:highlight w:val="yellow"/>
            <w:lang w:val="en-US"/>
            <w:rPrChange w:author="Faruk Tuefekli" w:date="2019-12-12T09:42:56.3498499" w:id="296445830">
              <w:rPr/>
            </w:rPrChange>
          </w:rPr>
          <w:t>Margin_win</w:t>
        </w:r>
      </w:ins>
      <w:proofErr w:type="spellEnd"/>
      <w:ins w:author="Faruk Tuefekli" w:date="2019-12-12T09:42:56.3498499" w:id="1778611803">
        <w:r w:rsidRPr="1696C75E" w:rsidR="1696C75E">
          <w:rPr>
            <w:sz w:val="14"/>
            <w:szCs w:val="14"/>
            <w:highlight w:val="yellow"/>
            <w:lang w:val="en-US"/>
            <w:rPrChange w:author="Faruk Tuefekli" w:date="2019-12-12T09:42:56.3498499" w:id="903063317">
              <w:rPr/>
            </w:rPrChange>
          </w:rPr>
          <w:t xml:space="preserve"> = (%) standard 7</w:t>
        </w:r>
      </w:ins>
    </w:p>
    <w:p w:rsidRPr="00C8023E" w:rsidR="008447C8" w:rsidP="3B9C8968" w:rsidRDefault="008447C8" w14:paraId="2B1A764A" w14:textId="77777777">
      <w:pPr>
        <w:rPr>
          <w:sz w:val="14"/>
          <w:lang w:val="en-US"/>
        </w:rPr>
      </w:pPr>
    </w:p>
    <w:p w:rsidRPr="00C8023E" w:rsidR="3B9C8968" w:rsidP="3B9C8968" w:rsidRDefault="3B9C8968" w14:paraId="031DEC5C" w14:textId="7BBCDB75">
      <w:pPr>
        <w:rPr>
          <w:sz w:val="14"/>
          <w:lang w:val="en-US"/>
        </w:rPr>
      </w:pPr>
      <w:r w:rsidRPr="00C8023E">
        <w:rPr>
          <w:sz w:val="14"/>
          <w:lang w:val="en-US"/>
        </w:rPr>
        <w:t>2) Tables</w:t>
      </w:r>
    </w:p>
    <w:p w:rsidRPr="00C8023E" w:rsidR="3B9C8968" w:rsidP="3B9C8968" w:rsidRDefault="3B9C8968" w14:paraId="70722C51" w14:textId="51753A4E">
      <w:pPr>
        <w:rPr>
          <w:sz w:val="14"/>
          <w:lang w:val="en-US"/>
        </w:rPr>
      </w:pPr>
    </w:p>
    <w:p w:rsidRPr="00C8023E" w:rsidR="3B9C8968" w:rsidP="3B9C8968" w:rsidRDefault="3B9C8968" w14:paraId="2BD1FDC6" w14:textId="3E8AB895">
      <w:pPr>
        <w:rPr>
          <w:sz w:val="14"/>
          <w:lang w:val="en-US"/>
        </w:rPr>
      </w:pPr>
      <w:r w:rsidRPr="00C8023E">
        <w:rPr>
          <w:sz w:val="14"/>
          <w:lang w:val="en-US"/>
        </w:rPr>
        <w:t xml:space="preserve">2.1 </w:t>
      </w:r>
      <w:proofErr w:type="spellStart"/>
      <w:r w:rsidRPr="00C8023E">
        <w:rPr>
          <w:sz w:val="14"/>
          <w:lang w:val="en-US"/>
        </w:rPr>
        <w:t>table_alloys</w:t>
      </w:r>
      <w:proofErr w:type="spellEnd"/>
    </w:p>
    <w:p w:rsidR="003D1499" w:rsidP="3B9C8968" w:rsidRDefault="3B9C8968" w14:paraId="33BAAFDD" w14:textId="6A3F867A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Name_alloy</w:t>
      </w:r>
      <w:proofErr w:type="spellEnd"/>
    </w:p>
    <w:p w:rsidRPr="00C8023E" w:rsidR="3B9C8968" w:rsidP="3B9C8968" w:rsidRDefault="3B9C8968" w14:paraId="70113D01" w14:textId="61267901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Extrudability_alloy</w:t>
      </w:r>
      <w:proofErr w:type="spellEnd"/>
      <w:r w:rsidRPr="00C8023E">
        <w:rPr>
          <w:sz w:val="14"/>
          <w:lang w:val="en-US"/>
        </w:rPr>
        <w:t xml:space="preserve"> [</w:t>
      </w:r>
      <w:proofErr w:type="spellStart"/>
      <w:r w:rsidRPr="00C8023E">
        <w:rPr>
          <w:sz w:val="14"/>
          <w:lang w:val="en-US"/>
        </w:rPr>
        <w:t>quot</w:t>
      </w:r>
      <w:proofErr w:type="spellEnd"/>
      <w:r w:rsidRPr="00C8023E">
        <w:rPr>
          <w:sz w:val="14"/>
          <w:lang w:val="en-US"/>
        </w:rPr>
        <w:t>] [0,1-1,0]</w:t>
      </w:r>
    </w:p>
    <w:p w:rsidRPr="00C8023E" w:rsidR="3B9C8968" w:rsidP="3B9C8968" w:rsidRDefault="3B9C8968" w14:paraId="6AD1D4A3" w14:textId="50D2A5E1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Lenght_log</w:t>
      </w:r>
      <w:proofErr w:type="spellEnd"/>
      <w:r w:rsidRPr="00C8023E">
        <w:rPr>
          <w:sz w:val="14"/>
          <w:lang w:val="en-US"/>
        </w:rPr>
        <w:t xml:space="preserve"> [mm]</w:t>
      </w:r>
    </w:p>
    <w:p w:rsidR="3B9C8968" w:rsidP="3B9C8968" w:rsidRDefault="00647865" w14:paraId="1F9460B1" w14:textId="3CB18EB3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Rho_alloy</w:t>
      </w:r>
      <w:proofErr w:type="spellEnd"/>
      <w:r w:rsidRPr="00C8023E">
        <w:rPr>
          <w:sz w:val="14"/>
          <w:lang w:val="en-US"/>
        </w:rPr>
        <w:t xml:space="preserve"> = []</w:t>
      </w:r>
    </w:p>
    <w:p w:rsidRPr="00C8023E" w:rsidR="008447C8" w:rsidP="3B9C8968" w:rsidRDefault="008447C8" w14:paraId="02BC4C9D" w14:textId="77777777">
      <w:pPr>
        <w:rPr>
          <w:sz w:val="14"/>
          <w:lang w:val="en-US"/>
        </w:rPr>
      </w:pPr>
    </w:p>
    <w:p w:rsidRPr="00C8023E" w:rsidR="3B9C8968" w:rsidP="3B9C8968" w:rsidRDefault="3B9C8968" w14:paraId="7345B0E6" w14:textId="47D3EB0A">
      <w:pPr>
        <w:rPr>
          <w:sz w:val="14"/>
          <w:lang w:val="en-US"/>
        </w:rPr>
      </w:pPr>
      <w:r w:rsidRPr="00C8023E">
        <w:rPr>
          <w:sz w:val="14"/>
          <w:lang w:val="en-US"/>
        </w:rPr>
        <w:t xml:space="preserve">2.2 </w:t>
      </w:r>
      <w:proofErr w:type="spellStart"/>
      <w:r w:rsidRPr="00C8023E">
        <w:rPr>
          <w:sz w:val="14"/>
          <w:lang w:val="en-US"/>
        </w:rPr>
        <w:t>table_surfaces</w:t>
      </w:r>
      <w:proofErr w:type="spellEnd"/>
    </w:p>
    <w:p w:rsidRPr="00C8023E" w:rsidR="3B9C8968" w:rsidP="3B9C8968" w:rsidRDefault="3B9C8968" w14:paraId="2212841C" w14:textId="6B573DE5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Name_surface</w:t>
      </w:r>
      <w:proofErr w:type="spellEnd"/>
    </w:p>
    <w:p w:rsidRPr="00C8023E" w:rsidR="3B9C8968" w:rsidP="3B9C8968" w:rsidRDefault="3B9C8968" w14:paraId="76FED431" w14:textId="052C8897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Extrudability_surface</w:t>
      </w:r>
      <w:proofErr w:type="spellEnd"/>
      <w:r w:rsidRPr="00C8023E">
        <w:rPr>
          <w:sz w:val="14"/>
          <w:lang w:val="en-US"/>
        </w:rPr>
        <w:t xml:space="preserve"> [</w:t>
      </w:r>
      <w:proofErr w:type="spellStart"/>
      <w:r w:rsidRPr="00C8023E">
        <w:rPr>
          <w:sz w:val="14"/>
          <w:lang w:val="en-US"/>
        </w:rPr>
        <w:t>quot</w:t>
      </w:r>
      <w:proofErr w:type="spellEnd"/>
      <w:r w:rsidRPr="00C8023E">
        <w:rPr>
          <w:sz w:val="14"/>
          <w:lang w:val="en-US"/>
        </w:rPr>
        <w:t>] [0,1-1,0]</w:t>
      </w:r>
    </w:p>
    <w:p w:rsidRPr="00C8023E" w:rsidR="3B9C8968" w:rsidP="3B9C8968" w:rsidRDefault="3B9C8968" w14:paraId="31D21A43" w14:textId="505A2AB1">
      <w:pPr>
        <w:rPr>
          <w:sz w:val="14"/>
          <w:lang w:val="en-US"/>
        </w:rPr>
      </w:pPr>
    </w:p>
    <w:p w:rsidRPr="00C8023E" w:rsidR="3B9C8968" w:rsidP="3B9C8968" w:rsidRDefault="3B9C8968" w14:paraId="3E241AD1" w14:textId="3F1043DC">
      <w:pPr>
        <w:rPr>
          <w:sz w:val="14"/>
          <w:lang w:val="en-US"/>
        </w:rPr>
      </w:pPr>
      <w:r w:rsidRPr="00C8023E">
        <w:rPr>
          <w:sz w:val="14"/>
          <w:lang w:val="en-US"/>
        </w:rPr>
        <w:t xml:space="preserve">2.3 </w:t>
      </w:r>
      <w:proofErr w:type="spellStart"/>
      <w:r w:rsidRPr="00C8023E">
        <w:rPr>
          <w:sz w:val="14"/>
          <w:lang w:val="en-US"/>
        </w:rPr>
        <w:t>table_complexity</w:t>
      </w:r>
      <w:proofErr w:type="spellEnd"/>
    </w:p>
    <w:p w:rsidRPr="00C8023E" w:rsidR="3B9C8968" w:rsidP="3B9C8968" w:rsidRDefault="3B9C8968" w14:paraId="5BC071F7" w14:textId="5E667C96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Name_complexity</w:t>
      </w:r>
      <w:proofErr w:type="spellEnd"/>
    </w:p>
    <w:p w:rsidRPr="00C8023E" w:rsidR="3B9C8968" w:rsidP="3B9C8968" w:rsidRDefault="3B9C8968" w14:paraId="1E8C7CFF" w14:textId="52EBE3FD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Extrudability_</w:t>
      </w:r>
      <w:r w:rsidRPr="00C8023E" w:rsidR="00BF57B0">
        <w:rPr>
          <w:sz w:val="14"/>
          <w:lang w:val="en-US"/>
        </w:rPr>
        <w:t>complexity</w:t>
      </w:r>
      <w:proofErr w:type="spellEnd"/>
      <w:r w:rsidRPr="00C8023E">
        <w:rPr>
          <w:sz w:val="14"/>
          <w:lang w:val="en-US"/>
        </w:rPr>
        <w:t xml:space="preserve"> [</w:t>
      </w:r>
      <w:proofErr w:type="spellStart"/>
      <w:r w:rsidRPr="00C8023E">
        <w:rPr>
          <w:sz w:val="14"/>
          <w:lang w:val="en-US"/>
        </w:rPr>
        <w:t>quot</w:t>
      </w:r>
      <w:proofErr w:type="spellEnd"/>
      <w:r w:rsidRPr="00C8023E">
        <w:rPr>
          <w:sz w:val="14"/>
          <w:lang w:val="en-US"/>
        </w:rPr>
        <w:t>] [0,1-1,0]</w:t>
      </w:r>
    </w:p>
    <w:p w:rsidRPr="00C8023E" w:rsidR="00934916" w:rsidP="3B5E9876" w:rsidRDefault="00934916" w14:paraId="254EBFC7" w14:textId="455E2669">
      <w:pPr>
        <w:rPr>
          <w:sz w:val="14"/>
          <w:szCs w:val="14"/>
          <w:highlight w:val="yellow"/>
          <w:lang w:val="en-US"/>
          <w:rPrChange w:author="Faruk Tuefekli" w:date="2019-12-12T09:14:48.2077628" w:id="1550749117">
            <w:rPr/>
          </w:rPrChange>
        </w:rPr>
        <w:pPrChange w:author="Faruk Tuefekli" w:date="2019-12-12T09:14:48.2077628" w:id="783480539">
          <w:pPr/>
        </w:pPrChange>
      </w:pPr>
      <w:ins w:author="Faruk Tuefekli" w:date="2019-12-12T09:14:17.784569" w:id="1535186154">
        <w:proofErr w:type="spellStart"/>
        <w:r w:rsidRPr="3B5E9876" w:rsidR="468F9277">
          <w:rPr>
            <w:sz w:val="14"/>
            <w:szCs w:val="14"/>
            <w:highlight w:val="yellow"/>
            <w:lang w:val="en-US"/>
            <w:rPrChange w:author="Faruk Tuefekli" w:date="2019-12-12T09:14:48.2077628" w:id="221266529">
              <w:rPr/>
            </w:rPrChange>
          </w:rPr>
          <w:t>Upcharge_complexity</w:t>
        </w:r>
        <w:proofErr w:type="spellEnd"/>
      </w:ins>
      <w:ins w:author="Faruk Tuefekli" w:date="2019-12-12T09:14:17.784569" w:id="672665001">
        <w:r w:rsidRPr="3B5E9876" w:rsidR="468F9277">
          <w:rPr>
            <w:sz w:val="14"/>
            <w:szCs w:val="14"/>
            <w:highlight w:val="yellow"/>
            <w:lang w:val="en-US"/>
            <w:rPrChange w:author="Faruk Tuefekli" w:date="2019-12-12T09:14:48.2077628" w:id="225527230">
              <w:rPr/>
            </w:rPrChange>
          </w:rPr>
          <w:t xml:space="preserve"> = () table defined </w:t>
        </w:r>
      </w:ins>
      <w:ins w:author="Faruk Tuefekli" w:date="2019-12-12T09:14:48.2077628" w:id="1484272576">
        <w:r w:rsidRPr="3B5E9876" w:rsidR="3B5E9876">
          <w:rPr>
            <w:sz w:val="14"/>
            <w:szCs w:val="14"/>
            <w:highlight w:val="yellow"/>
            <w:lang w:val="en-US"/>
            <w:rPrChange w:author="Faruk Tuefekli" w:date="2019-12-12T09:14:48.2077628" w:id="860392939">
              <w:rPr/>
            </w:rPrChange>
          </w:rPr>
          <w:t xml:space="preserve">in percent</w:t>
        </w:r>
      </w:ins>
    </w:p>
    <w:p w:rsidR="3B5E9876" w:rsidP="3B5E9876" w:rsidRDefault="3B5E9876" w14:paraId="013CDFA4" w14:textId="67EEB6B6">
      <w:pPr>
        <w:rPr>
          <w:ins w:author="Faruk Tuefekli" w:date="2019-12-12T09:14:48.2077628" w:id="184879109"/>
          <w:sz w:val="14"/>
          <w:szCs w:val="14"/>
          <w:lang w:val="en-US"/>
          <w:rPrChange w:author="Faruk Tuefekli" w:date="2019-12-12T09:14:48.2077628" w:id="2015450940">
            <w:rPr/>
          </w:rPrChange>
        </w:rPr>
        <w:pPrChange w:author="Faruk Tuefekli" w:date="2019-12-12T09:14:48.2077628" w:id="693626150">
          <w:pPr/>
        </w:pPrChange>
      </w:pPr>
    </w:p>
    <w:p w:rsidRPr="00C8023E" w:rsidR="00EA6F6F" w:rsidP="3B5E9876" w:rsidRDefault="00EA6F6F" w14:paraId="13EBFE8F" w14:textId="0FF0D602">
      <w:pPr>
        <w:rPr>
          <w:sz w:val="14"/>
          <w:szCs w:val="14"/>
          <w:highlight w:val="yellow"/>
          <w:lang w:val="en-US"/>
          <w:rPrChange w:author="Faruk Tuefekli" w:date="2019-12-12T09:14:48.2077628" w:id="2050773889">
            <w:rPr/>
          </w:rPrChange>
        </w:rPr>
        <w:pPrChange w:author="Faruk Tuefekli" w:date="2019-12-12T09:14:48.2077628" w:id="1755138958">
          <w:pPr/>
        </w:pPrChange>
      </w:pPr>
      <w:r w:rsidRPr="3B5E9876">
        <w:rPr>
          <w:sz w:val="14"/>
          <w:szCs w:val="14"/>
          <w:highlight w:val="yellow"/>
          <w:lang w:val="en-US"/>
          <w:rPrChange w:author="Faruk Tuefekli" w:date="2019-12-12T09:14:48.2077628" w:id="1251283625">
            <w:rPr>
              <w:sz w:val="14"/>
              <w:lang w:val="en-US"/>
            </w:rPr>
          </w:rPrChange>
        </w:rPr>
        <w:t xml:space="preserve">2.4 </w:t>
      </w:r>
      <w:proofErr w:type="spellStart"/>
      <w:r w:rsidRPr="3B5E9876">
        <w:rPr>
          <w:sz w:val="14"/>
          <w:szCs w:val="14"/>
          <w:highlight w:val="yellow"/>
          <w:lang w:val="en-US"/>
          <w:rPrChange w:author="Faruk Tuefekli" w:date="2019-12-12T09:14:48.2077628" w:id="1253609168">
            <w:rPr>
              <w:sz w:val="14"/>
              <w:lang w:val="en-US"/>
            </w:rPr>
          </w:rPrChange>
        </w:rPr>
        <w:t>table_dies</w:t>
      </w:r>
      <w:proofErr w:type="spellEnd"/>
    </w:p>
    <w:p w:rsidR="3B9C8968" w:rsidP="3B5E9876" w:rsidRDefault="00B24F94" w14:paraId="5BBCFEEF" w14:textId="3825A265">
      <w:pPr>
        <w:rPr>
          <w:sz w:val="14"/>
          <w:szCs w:val="14"/>
          <w:highlight w:val="yellow"/>
          <w:lang w:val="en-US"/>
          <w:rPrChange w:author="Faruk Tuefekli" w:date="2019-12-12T09:14:48.2077628" w:id="827739979">
            <w:rPr/>
          </w:rPrChange>
        </w:rPr>
        <w:pPrChange w:author="Faruk Tuefekli" w:date="2019-12-12T09:14:48.2077628" w:id="499866850">
          <w:pPr/>
        </w:pPrChange>
      </w:pPr>
      <w:proofErr w:type="spellStart"/>
      <w:r w:rsidRPr="3B5E9876">
        <w:rPr>
          <w:sz w:val="14"/>
          <w:szCs w:val="14"/>
          <w:highlight w:val="yellow"/>
          <w:lang w:val="en-US"/>
          <w:rPrChange w:author="Faruk Tuefekli" w:date="2019-12-12T09:14:48.2077628" w:id="2058720327">
            <w:rPr>
              <w:sz w:val="14"/>
              <w:lang w:val="en-US"/>
            </w:rPr>
          </w:rPrChange>
        </w:rPr>
        <w:t>Axdistance_</w:t>
      </w:r>
      <w:ins w:author="Faruk Tuefekli" w:date="2019-12-12T08:50:00.635224" w:id="1725277778">
        <w:r w:rsidRPr="3B5E9876" w:rsidR="28A2E700">
          <w:rPr>
            <w:sz w:val="14"/>
            <w:szCs w:val="14"/>
            <w:highlight w:val="yellow"/>
            <w:lang w:val="en-US"/>
            <w:rPrChange w:author="Faruk Tuefekli" w:date="2019-12-12T09:14:48.2077628" w:id="2055944533">
              <w:rPr>
                <w:sz w:val="14"/>
                <w:lang w:val="en-US"/>
              </w:rPr>
            </w:rPrChange>
          </w:rPr>
          <w:t>value</w:t>
        </w:r>
        <w:proofErr w:type="spellEnd"/>
      </w:ins>
      <w:r w:rsidRPr="3B5E9876">
        <w:rPr>
          <w:sz w:val="14"/>
          <w:szCs w:val="14"/>
          <w:highlight w:val="yellow"/>
          <w:lang w:val="en-US"/>
          <w:rPrChange w:author="Faruk Tuefekli" w:date="2019-12-12T09:14:48.2077628" w:id="1720175655">
            <w:rPr>
              <w:sz w:val="14"/>
              <w:lang w:val="en-US"/>
            </w:rPr>
          </w:rPrChange>
        </w:rPr>
        <w:t xml:space="preserve"> = </w:t>
      </w:r>
      <w:ins w:author="Faruk Tuefekli" w:date="2019-12-12T08:50:00.635224" w:id="1362541067">
        <w:r w:rsidRPr="3B5E9876" w:rsidR="28A2E700">
          <w:rPr>
            <w:sz w:val="14"/>
            <w:szCs w:val="14"/>
            <w:highlight w:val="yellow"/>
            <w:lang w:val="en-US"/>
            <w:rPrChange w:author="Faruk Tuefekli" w:date="2019-12-12T09:14:48.2077628" w:id="20913588">
              <w:rPr>
                <w:sz w:val="14"/>
                <w:lang w:val="en-US"/>
              </w:rPr>
            </w:rPrChange>
          </w:rPr>
          <w:t>(%)</w:t>
        </w:r>
      </w:ins>
      <w:del w:author="Faruk Tuefekli" w:date="2019-12-12T08:50:00.635224" w:id="745537431">
        <w:r w:rsidRPr="7A8B3955" w:rsidDel="28A2E700" w:rsidR="006003C6">
          <w:rPr>
            <w:sz w:val="14"/>
            <w:szCs w:val="14"/>
            <w:lang w:val="en-US"/>
            <w:rPrChange w:author="Faruk Tuefekli" w:date="2019-12-12T08:49:29.9519342" w:id="524390736">
              <w:rPr>
                <w:sz w:val="14"/>
                <w:lang w:val="en-US"/>
              </w:rPr>
            </w:rPrChange>
          </w:rPr>
          <w:delText>*0,1</w:delText>
        </w:r>
      </w:del>
    </w:p>
    <w:p w:rsidR="6A6A1F6B" w:rsidP="3B5E9876" w:rsidRDefault="6A6A1F6B" w14:paraId="25362A0B" w14:textId="4C67C083">
      <w:pPr>
        <w:pStyle w:val="Standard"/>
        <w:rPr>
          <w:sz w:val="14"/>
          <w:szCs w:val="14"/>
          <w:highlight w:val="yellow"/>
          <w:lang w:val="en-US"/>
          <w:rPrChange w:author="Faruk Tuefekli" w:date="2019-12-12T09:14:48.2077628" w:id="954506871">
            <w:rPr/>
          </w:rPrChange>
        </w:rPr>
        <w:pPrChange w:author="Faruk Tuefekli" w:date="2019-12-12T09:14:48.2077628" w:id="2057700310">
          <w:pPr/>
        </w:pPrChange>
      </w:pPr>
      <w:ins w:author="Faruk Tuefekli" w:date="2019-12-12T08:55:16.506152" w:id="893401134">
        <w:r w:rsidRPr="3B5E9876" w:rsidR="6A6A1F6B">
          <w:rPr>
            <w:sz w:val="14"/>
            <w:szCs w:val="14"/>
            <w:highlight w:val="yellow"/>
            <w:lang w:val="en-US"/>
            <w:rPrChange w:author="Faruk Tuefekli" w:date="2019-12-12T09:14:48.2077628" w:id="2145534926">
              <w:rPr/>
            </w:rPrChange>
          </w:rPr>
          <w:t>Diebaseprice</w:t>
        </w:r>
      </w:ins>
      <w:ins w:author="Faruk Tuefekli" w:date="2019-12-12T08:55:16.506152" w:id="245027012">
        <w:r w:rsidRPr="3B5E9876" w:rsidR="6A6A1F6B">
          <w:rPr>
            <w:sz w:val="14"/>
            <w:szCs w:val="14"/>
            <w:highlight w:val="yellow"/>
            <w:lang w:val="en-US"/>
            <w:rPrChange w:author="Faruk Tuefekli" w:date="2019-12-12T09:14:48.2077628" w:id="523073958">
              <w:rPr/>
            </w:rPrChange>
          </w:rPr>
          <w:t xml:space="preserve"> formula = </w:t>
        </w:r>
      </w:ins>
      <w:ins w:author="Faruk Tuefekli" w:date="2019-12-12T09:04:05.6149115" w:id="1356396574">
        <w:r w:rsidRPr="3B5E9876" w:rsidR="1F2D79A6">
          <w:rPr>
            <w:sz w:val="14"/>
            <w:szCs w:val="14"/>
            <w:highlight w:val="yellow"/>
            <w:lang w:val="en-US"/>
            <w:rPrChange w:author="Faruk Tuefekli" w:date="2019-12-12T09:14:48.2077628" w:id="709896486">
              <w:rPr/>
            </w:rPrChange>
          </w:rPr>
          <w:t xml:space="preserve">-</w:t>
        </w:r>
      </w:ins>
      <w:ins w:author="Faruk Tuefekli" w:date="2019-12-12T09:03:34.8943615" w:id="2115237472">
        <w:r w:rsidRPr="3B5E9876" w:rsidR="583D7BDE">
          <w:rPr>
            <w:sz w:val="14"/>
            <w:szCs w:val="14"/>
            <w:highlight w:val="yellow"/>
            <w:lang w:val="en-US"/>
            <w:rPrChange w:author="Faruk Tuefekli" w:date="2019-12-12T09:14:48.2077628" w:id="1551055160">
              <w:rPr/>
            </w:rPrChange>
          </w:rPr>
          <w:t xml:space="preserve">2</w:t>
        </w:r>
      </w:ins>
      <w:ins w:author="Faruk Tuefekli" w:date="2019-12-12T09:04:05.6149115" w:id="1602027436">
        <w:r w:rsidRPr="3B5E9876" w:rsidR="1F2D79A6">
          <w:rPr>
            <w:sz w:val="14"/>
            <w:szCs w:val="14"/>
            <w:highlight w:val="yellow"/>
            <w:lang w:val="en-US"/>
            <w:rPrChange w:author="Faruk Tuefekli" w:date="2019-12-12T09:14:48.2077628" w:id="633939456">
              <w:rPr/>
            </w:rPrChange>
          </w:rPr>
          <w:t xml:space="preserve">ln(</w:t>
        </w:r>
        <w:r w:rsidRPr="3B5E9876" w:rsidR="1F2D79A6">
          <w:rPr>
            <w:sz w:val="14"/>
            <w:szCs w:val="14"/>
            <w:highlight w:val="yellow"/>
            <w:lang w:val="en-US"/>
            <w:rPrChange w:author="Faruk Tuefekli" w:date="2019-12-12T09:14:48.2077628" w:id="699966736">
              <w:rPr/>
            </w:rPrChange>
          </w:rPr>
          <w:t xml:space="preserve">DieTypeA_weight</w:t>
        </w:r>
        <w:r w:rsidRPr="3B5E9876" w:rsidR="1F2D79A6">
          <w:rPr>
            <w:sz w:val="14"/>
            <w:szCs w:val="14"/>
            <w:highlight w:val="yellow"/>
            <w:lang w:val="en-US"/>
            <w:rPrChange w:author="Faruk Tuefekli" w:date="2019-12-12T09:14:48.2077628" w:id="46780154">
              <w:rPr/>
            </w:rPrChange>
          </w:rPr>
          <w:t xml:space="preserve">) +14</w:t>
        </w:r>
      </w:ins>
    </w:p>
    <w:p w:rsidR="00C81C65" w:rsidP="3B5E9876" w:rsidRDefault="00E203EA" w14:paraId="252DA5FA" w14:textId="44A1075F">
      <w:pPr>
        <w:rPr>
          <w:sz w:val="14"/>
          <w:szCs w:val="14"/>
          <w:highlight w:val="yellow"/>
          <w:lang w:val="en-US"/>
          <w:rPrChange w:author="Faruk Tuefekli" w:date="2019-12-12T09:14:48.2077628" w:id="1858219334">
            <w:rPr/>
          </w:rPrChange>
        </w:rPr>
        <w:pPrChange w:author="Faruk Tuefekli" w:date="2019-12-12T09:14:48.2077628" w:id="1031192860">
          <w:pPr/>
        </w:pPrChange>
      </w:pPr>
      <w:ins w:author="Faruk Tuefekli" w:date="2019-11-28T20:25:00Z" w:id="48">
        <w:proofErr w:type="spellStart"/>
        <w:r w:rsidRPr="3B5E9876">
          <w:rPr>
            <w:sz w:val="14"/>
            <w:szCs w:val="14"/>
            <w:highlight w:val="yellow"/>
            <w:lang w:val="en-US"/>
            <w:rPrChange w:author="Faruk Tuefekli" w:date="2019-12-12T09:14:48.2077628" w:id="1520669662">
              <w:rPr>
                <w:sz w:val="14"/>
                <w:lang w:val="en-US"/>
              </w:rPr>
            </w:rPrChange>
          </w:rPr>
          <w:t>DieTypeA_</w:t>
        </w:r>
      </w:ins>
      <w:ins w:author="Faruk Tuefekli" w:date="2019-11-28T20:28:00Z" w:id="49">
        <w:r w:rsidRPr="3B5E9876" w:rsidR="00112CC6">
          <w:rPr>
            <w:sz w:val="14"/>
            <w:szCs w:val="14"/>
            <w:highlight w:val="yellow"/>
            <w:lang w:val="en-US"/>
            <w:rPrChange w:author="Faruk Tuefekli" w:date="2019-12-12T09:14:48.2077628" w:id="1971375383">
              <w:rPr>
                <w:sz w:val="14"/>
                <w:lang w:val="en-US"/>
              </w:rPr>
            </w:rPrChange>
          </w:rPr>
          <w:t>volume</w:t>
        </w:r>
        <w:proofErr w:type="spellEnd"/>
      </w:ins>
      <w:ins w:author="Faruk Tuefekli" w:date="2019-11-28T20:25:00Z" w:id="50">
        <w:r w:rsidRPr="3B5E9876">
          <w:rPr>
            <w:sz w:val="14"/>
            <w:szCs w:val="14"/>
            <w:highlight w:val="yellow"/>
            <w:lang w:val="en-US"/>
            <w:rPrChange w:author="Faruk Tuefekli" w:date="2019-12-12T09:14:48.2077628" w:id="843326333">
              <w:rPr>
                <w:sz w:val="14"/>
                <w:lang w:val="en-US"/>
              </w:rPr>
            </w:rPrChange>
          </w:rPr>
          <w:t xml:space="preserve"> = </w:t>
        </w:r>
        <w:r w:rsidRPr="3B5E9876" w:rsidR="00B226FD">
          <w:rPr>
            <w:sz w:val="14"/>
            <w:szCs w:val="14"/>
            <w:highlight w:val="yellow"/>
            <w:lang w:val="en-US"/>
            <w:rPrChange w:author="Faruk Tuefekli" w:date="2019-12-12T09:14:48.2077628" w:id="2112232676">
              <w:rPr>
                <w:sz w:val="14"/>
                <w:lang w:val="en-US"/>
              </w:rPr>
            </w:rPrChange>
          </w:rPr>
          <w:t>Die_TypeA_dia</w:t>
        </w:r>
        <w:r w:rsidRPr="3B5E9876" w:rsidR="00CB3422">
          <w:rPr>
            <w:sz w:val="14"/>
            <w:szCs w:val="14"/>
            <w:highlight w:val="yellow"/>
            <w:lang w:val="en-US"/>
            <w:rPrChange w:author="Faruk Tuefekli" w:date="2019-12-12T09:14:48.2077628" w:id="630726601">
              <w:rPr>
                <w:sz w:val="14"/>
                <w:lang w:val="en-US"/>
              </w:rPr>
            </w:rPrChange>
          </w:rPr>
          <w:t xml:space="preserve">^2*pi/4 * </w:t>
        </w:r>
      </w:ins>
      <w:ins w:author="Faruk Tuefekli" w:date="2019-11-28T20:27:00Z" w:id="51">
        <w:proofErr w:type="spellStart"/>
        <w:r w:rsidRPr="3B5E9876" w:rsidR="00112CC6">
          <w:rPr>
            <w:sz w:val="14"/>
            <w:szCs w:val="14"/>
            <w:highlight w:val="yellow"/>
            <w:lang w:val="en-US"/>
            <w:rPrChange w:author="Faruk Tuefekli" w:date="2019-12-12T09:14:48.2077628" w:id="188266901">
              <w:rPr>
                <w:sz w:val="14"/>
                <w:lang w:val="en-US"/>
              </w:rPr>
            </w:rPrChange>
          </w:rPr>
          <w:t>Die_TypeA</w:t>
        </w:r>
      </w:ins>
      <w:ins w:author="Faruk Tuefekli" w:date="2019-11-28T20:28:00Z" w:id="52">
        <w:r w:rsidRPr="3B5E9876" w:rsidR="00112CC6">
          <w:rPr>
            <w:sz w:val="14"/>
            <w:szCs w:val="14"/>
            <w:highlight w:val="yellow"/>
            <w:lang w:val="en-US"/>
            <w:rPrChange w:author="Faruk Tuefekli" w:date="2019-12-12T09:14:48.2077628" w:id="296626919">
              <w:rPr>
                <w:sz w:val="14"/>
                <w:lang w:val="en-US"/>
              </w:rPr>
            </w:rPrChange>
          </w:rPr>
          <w:t>_height</w:t>
        </w:r>
        <w:proofErr w:type="spellEnd"/>
      </w:ins>
      <w:ins w:author="Faruk Tuefekli" w:date="2019-11-28T20:29:00Z" w:id="53">
        <w:r w:rsidRPr="3B5E9876" w:rsidR="007A49F6">
          <w:rPr>
            <w:sz w:val="14"/>
            <w:szCs w:val="14"/>
            <w:highlight w:val="yellow"/>
            <w:lang w:val="en-US"/>
            <w:rPrChange w:author="Faruk Tuefekli" w:date="2019-12-12T09:14:48.2077628" w:id="2056932395">
              <w:rPr>
                <w:sz w:val="14"/>
                <w:lang w:val="en-US"/>
              </w:rPr>
            </w:rPrChange>
          </w:rPr>
          <w:t xml:space="preserve"> /1000</w:t>
        </w:r>
      </w:ins>
      <w:ins w:author="Faruk Tuefekli" w:date="2019-11-28T20:28:00Z" w:id="54">
        <w:r w:rsidRPr="3B5E9876" w:rsidR="00112CC6">
          <w:rPr>
            <w:sz w:val="14"/>
            <w:szCs w:val="14"/>
            <w:highlight w:val="yellow"/>
            <w:lang w:val="en-US"/>
            <w:rPrChange w:author="Faruk Tuefekli" w:date="2019-12-12T09:14:48.2077628" w:id="1437645035">
              <w:rPr>
                <w:sz w:val="14"/>
                <w:lang w:val="en-US"/>
              </w:rPr>
            </w:rPrChange>
          </w:rPr>
          <w:t xml:space="preserve"> (</w:t>
        </w:r>
      </w:ins>
      <w:ins w:author="Faruk Tuefekli" w:date="2019-11-28T20:29:00Z" w:id="55">
        <w:r w:rsidRPr="3B5E9876" w:rsidR="007A49F6">
          <w:rPr>
            <w:sz w:val="14"/>
            <w:szCs w:val="14"/>
            <w:highlight w:val="yellow"/>
            <w:lang w:val="en-US"/>
            <w:rPrChange w:author="Faruk Tuefekli" w:date="2019-12-12T09:14:48.2077628" w:id="263591189">
              <w:rPr>
                <w:sz w:val="14"/>
                <w:lang w:val="en-US"/>
              </w:rPr>
            </w:rPrChange>
          </w:rPr>
          <w:t>c</w:t>
        </w:r>
      </w:ins>
      <w:ins w:author="Faruk Tuefekli" w:date="2019-11-28T20:28:00Z" w:id="56">
        <w:r w:rsidRPr="3B5E9876" w:rsidR="00112CC6">
          <w:rPr>
            <w:sz w:val="14"/>
            <w:szCs w:val="14"/>
            <w:highlight w:val="yellow"/>
            <w:lang w:val="en-US"/>
            <w:rPrChange w:author="Faruk Tuefekli" w:date="2019-12-12T09:14:48.2077628" w:id="1070778985">
              <w:rPr>
                <w:sz w:val="14"/>
                <w:lang w:val="en-US"/>
              </w:rPr>
            </w:rPrChange>
          </w:rPr>
          <w:t>m3)</w:t>
        </w:r>
      </w:ins>
    </w:p>
    <w:p w:rsidR="00112CC6" w:rsidDel="59C37D85" w:rsidP="00112CC6" w:rsidRDefault="00112CC6" w14:paraId="355D4767" w14:textId="3B08385E">
      <w:pPr>
        <w:rPr>
          <w:ins w:author="Faruk Tuefekli" w:date="2019-11-28T20:29:00Z" w:id="57"/>
          <w:del w:author="Faruk Tuefekli" w:date="2019-12-12T08:58:28.8249244" w:id="1887214919"/>
          <w:sz w:val="14"/>
          <w:lang w:val="en-US"/>
        </w:rPr>
      </w:pPr>
      <w:proofErr w:type="spellStart"/>
      <w:ins w:author="Faruk Tuefekli" w:date="2019-11-28T20:28:00Z" w:id="58">
        <w:proofErr w:type="spellEnd"/>
      </w:ins>
      <w:ins w:author="Faruk Tuefekli" w:date="2019-11-28T20:28:00Z" w:id="533195401">
        <w:proofErr w:type="spellStart"/>
      </w:ins>
      <w:proofErr w:type="spellEnd"/>
      <w:ins w:author="Faruk Tuefekli" w:date="2019-11-28T20:29:00Z" w:id="59">
        <w:proofErr w:type="gramStart"/>
      </w:ins>
      <w:proofErr w:type="gramEnd"/>
    </w:p>
    <w:p w:rsidR="007A49F6" w:rsidP="3B5E9876" w:rsidRDefault="007A49F6" w14:paraId="45674FDB" w14:textId="5FBA76EA">
      <w:pPr>
        <w:rPr>
          <w:sz w:val="14"/>
          <w:szCs w:val="14"/>
          <w:highlight w:val="yellow"/>
          <w:lang w:val="en-US"/>
          <w:rPrChange w:author="Faruk Tuefekli" w:date="2019-12-12T09:14:48.2077628" w:id="1687271147">
            <w:rPr/>
          </w:rPrChange>
        </w:rPr>
        <w:pPrChange w:author="Faruk Tuefekli" w:date="2019-12-12T09:14:48.2077628" w:id="1722801002">
          <w:pPr/>
        </w:pPrChange>
      </w:pPr>
      <w:ins w:author="Faruk Tuefekli" w:date="2019-11-28T20:29:00Z" w:id="64">
        <w:proofErr w:type="spellStart"/>
        <w:r w:rsidRPr="3B5E9876">
          <w:rPr>
            <w:sz w:val="14"/>
            <w:szCs w:val="14"/>
            <w:highlight w:val="yellow"/>
            <w:lang w:val="en-US"/>
            <w:rPrChange w:author="Faruk Tuefekli" w:date="2019-12-12T09:14:48.2077628" w:id="1166796917">
              <w:rPr>
                <w:sz w:val="14"/>
                <w:lang w:val="en-US"/>
              </w:rPr>
            </w:rPrChange>
          </w:rPr>
          <w:t>DieTypeA_</w:t>
        </w:r>
        <w:r w:rsidRPr="3B5E9876">
          <w:rPr>
            <w:sz w:val="14"/>
            <w:szCs w:val="14"/>
            <w:highlight w:val="yellow"/>
            <w:lang w:val="en-US"/>
            <w:rPrChange w:author="Faruk Tuefekli" w:date="2019-12-12T09:14:48.2077628" w:id="736976258">
              <w:rPr>
                <w:sz w:val="14"/>
                <w:lang w:val="en-US"/>
              </w:rPr>
            </w:rPrChange>
          </w:rPr>
          <w:t>weight</w:t>
        </w:r>
        <w:proofErr w:type="spellEnd"/>
        <w:r w:rsidRPr="3B5E9876">
          <w:rPr>
            <w:sz w:val="14"/>
            <w:szCs w:val="14"/>
            <w:highlight w:val="yellow"/>
            <w:lang w:val="en-US"/>
            <w:rPrChange w:author="Faruk Tuefekli" w:date="2019-12-12T09:14:48.2077628" w:id="1766607392">
              <w:rPr>
                <w:sz w:val="14"/>
                <w:lang w:val="en-US"/>
              </w:rPr>
            </w:rPrChange>
          </w:rPr>
          <w:t xml:space="preserve"> </w:t>
        </w:r>
      </w:ins>
      <w:ins w:author="Faruk Tuefekli" w:date="2019-12-12T08:55:16.506152" w:id="1751943526">
        <w:r w:rsidRPr="3B5E9876" w:rsidR="6A6A1F6B">
          <w:rPr>
            <w:sz w:val="14"/>
            <w:szCs w:val="14"/>
            <w:highlight w:val="yellow"/>
            <w:lang w:val="en-US"/>
            <w:rPrChange w:author="Faruk Tuefekli" w:date="2019-12-12T09:14:48.2077628" w:id="482398054">
              <w:rPr>
                <w:sz w:val="14"/>
                <w:lang w:val="en-US"/>
              </w:rPr>
            </w:rPrChange>
          </w:rPr>
          <w:t xml:space="preserve">=</w:t>
        </w:r>
      </w:ins>
      <w:ins w:author="Faruk Tuefekli" w:date="2019-11-28T20:29:00Z" w:id="1240070253">
        <w:r w:rsidRPr="3B5E9876">
          <w:rPr>
            <w:sz w:val="14"/>
            <w:szCs w:val="14"/>
            <w:highlight w:val="yellow"/>
            <w:lang w:val="en-US"/>
            <w:rPrChange w:author="Faruk Tuefekli" w:date="2019-12-12T09:14:48.2077628" w:id="686132747">
              <w:rPr>
                <w:sz w:val="14"/>
                <w:lang w:val="en-US"/>
              </w:rPr>
            </w:rPrChange>
          </w:rPr>
          <w:t xml:space="preserve"> </w:t>
        </w:r>
        <w:proofErr w:type="spellStart"/>
        <w:r w:rsidRPr="3B5E9876">
          <w:rPr>
            <w:sz w:val="14"/>
            <w:szCs w:val="14"/>
            <w:highlight w:val="yellow"/>
            <w:lang w:val="en-US"/>
            <w:rPrChange w:author="Faruk Tuefekli" w:date="2019-12-12T09:14:48.2077628" w:id="34286127">
              <w:rPr>
                <w:sz w:val="14"/>
                <w:lang w:val="en-US"/>
              </w:rPr>
            </w:rPrChange>
          </w:rPr>
          <w:t>DieTypeA_volume</w:t>
        </w:r>
        <w:proofErr w:type="spellEnd"/>
        <w:r w:rsidRPr="3B5E9876" w:rsidR="005668EA">
          <w:rPr>
            <w:sz w:val="14"/>
            <w:szCs w:val="14"/>
            <w:highlight w:val="yellow"/>
            <w:lang w:val="en-US"/>
            <w:rPrChange w:author="Faruk Tuefekli" w:date="2019-12-12T09:14:48.2077628" w:id="1223293634">
              <w:rPr>
                <w:sz w:val="14"/>
                <w:lang w:val="en-US"/>
              </w:rPr>
            </w:rPrChange>
          </w:rPr>
          <w:t xml:space="preserve"> (cm3) * 7,87 </w:t>
        </w:r>
      </w:ins>
      <w:ins w:author="Faruk Tuefekli" w:date="2019-11-28T20:30:00Z" w:id="65">
        <w:r w:rsidRPr="3B5E9876" w:rsidR="005668EA">
          <w:rPr>
            <w:sz w:val="14"/>
            <w:szCs w:val="14"/>
            <w:highlight w:val="yellow"/>
            <w:lang w:val="en-US"/>
            <w:rPrChange w:author="Faruk Tuefekli" w:date="2019-12-12T09:14:48.2077628" w:id="773937874">
              <w:rPr>
                <w:sz w:val="14"/>
                <w:lang w:val="en-US"/>
              </w:rPr>
            </w:rPrChange>
          </w:rPr>
          <w:t xml:space="preserve">(g/cm3) </w:t>
        </w:r>
        <w:r w:rsidRPr="3B5E9876" w:rsidR="00B27BA9">
          <w:rPr>
            <w:sz w:val="14"/>
            <w:szCs w:val="14"/>
            <w:highlight w:val="yellow"/>
            <w:lang w:val="en-US"/>
            <w:rPrChange w:author="Faruk Tuefekli" w:date="2019-12-12T09:14:48.2077628" w:id="1384307109">
              <w:rPr>
                <w:sz w:val="14"/>
                <w:lang w:val="en-US"/>
              </w:rPr>
            </w:rPrChange>
          </w:rPr>
          <w:t>/</w:t>
        </w:r>
        <w:proofErr w:type="gramStart"/>
        <w:r w:rsidRPr="3B5E9876" w:rsidR="00B27BA9">
          <w:rPr>
            <w:sz w:val="14"/>
            <w:szCs w:val="14"/>
            <w:highlight w:val="yellow"/>
            <w:lang w:val="en-US"/>
            <w:rPrChange w:author="Faruk Tuefekli" w:date="2019-12-12T09:14:48.2077628" w:id="1641250915">
              <w:rPr>
                <w:sz w:val="14"/>
                <w:lang w:val="en-US"/>
              </w:rPr>
            </w:rPrChange>
          </w:rPr>
          <w:t>1000  --</w:t>
        </w:r>
        <w:proofErr w:type="gramEnd"/>
        <w:r w:rsidRPr="3B5E9876" w:rsidR="00B27BA9">
          <w:rPr>
            <w:sz w:val="14"/>
            <w:szCs w:val="14"/>
            <w:highlight w:val="yellow"/>
            <w:lang w:val="en-US"/>
            <w:rPrChange w:author="Faruk Tuefekli" w:date="2019-12-12T09:14:48.2077628" w:id="964436140">
              <w:rPr>
                <w:sz w:val="14"/>
                <w:lang w:val="en-US"/>
              </w:rPr>
            </w:rPrChange>
          </w:rPr>
          <w:t xml:space="preserve"> (kg)</w:t>
        </w:r>
      </w:ins>
    </w:p>
    <w:p w:rsidR="00B27BA9" w:rsidDel="37F611F0" w:rsidP="6A6A1F6B" w:rsidRDefault="00B27BA9" w14:paraId="3FBF0C7D" w14:textId="1161B44F">
      <w:pPr>
        <w:rPr>
          <w:del w:author="Faruk Tuefekli" w:date="2019-12-12T08:57:58.3351782" w:id="168345400"/>
          <w:sz w:val="14"/>
          <w:szCs w:val="14"/>
          <w:lang w:val="en-US"/>
          <w:rPrChange w:author="Faruk Tuefekli" w:date="2019-12-12T08:55:16.506152" w:id="781857490">
            <w:rPr/>
          </w:rPrChange>
        </w:rPr>
        <w:pPrChange w:author="Faruk Tuefekli" w:date="2019-12-12T08:55:16.506152" w:id="215227101">
          <w:pPr/>
        </w:pPrChange>
      </w:pPr>
    </w:p>
    <w:p w:rsidR="00112CC6" w:rsidP="3B5E9876" w:rsidRDefault="00112CC6" w14:paraId="60CD0C49" w14:textId="5CEABF28">
      <w:pPr>
        <w:rPr>
          <w:sz w:val="14"/>
          <w:szCs w:val="14"/>
          <w:highlight w:val="yellow"/>
          <w:lang w:val="en-US"/>
          <w:rPrChange w:author="Faruk Tuefekli" w:date="2019-12-12T09:14:48.2077628" w:id="1012391524">
            <w:rPr/>
          </w:rPrChange>
        </w:rPr>
        <w:pPrChange w:author="Faruk Tuefekli" w:date="2019-12-12T09:14:48.2077628" w:id="1359499581">
          <w:pPr/>
        </w:pPrChange>
      </w:pPr>
      <w:ins w:author="Faruk Tuefekli" w:date="2019-12-12T09:04:35.9037832" w:id="1059066985">
        <w:r w:rsidRPr="3B5E9876" w:rsidR="3F201469">
          <w:rPr>
            <w:sz w:val="14"/>
            <w:szCs w:val="14"/>
            <w:highlight w:val="yellow"/>
            <w:lang w:val="en-US"/>
            <w:rPrChange w:author="Faruk Tuefekli" w:date="2019-12-12T09:14:48.2077628" w:id="1767602661">
              <w:rPr/>
            </w:rPrChange>
          </w:rPr>
          <w:t>Upcharge_</w:t>
        </w:r>
      </w:ins>
      <w:ins w:author="Faruk Tuefekli" w:date="2019-12-12T09:05:06.3405124" w:id="1671546273">
        <w:r w:rsidRPr="3B5E9876" w:rsidR="5469F772">
          <w:rPr>
            <w:sz w:val="14"/>
            <w:szCs w:val="14"/>
            <w:highlight w:val="yellow"/>
            <w:lang w:val="en-US"/>
            <w:rPrChange w:author="Faruk Tuefekli" w:date="2019-12-12T09:14:48.2077628" w:id="1812946422">
              <w:rPr/>
            </w:rPrChange>
          </w:rPr>
          <w:t>cavity</w:t>
        </w:r>
        <w:r w:rsidRPr="3B5E9876" w:rsidR="5469F772">
          <w:rPr>
            <w:sz w:val="14"/>
            <w:szCs w:val="14"/>
            <w:highlight w:val="yellow"/>
            <w:lang w:val="en-US"/>
            <w:rPrChange w:author="Faruk Tuefekli" w:date="2019-12-12T09:14:48.2077628" w:id="803306034">
              <w:rPr/>
            </w:rPrChange>
          </w:rPr>
          <w:t xml:space="preserve"> = (%) standard</w:t>
        </w:r>
      </w:ins>
      <w:ins w:author="Faruk Tuefekli" w:date="2019-12-12T09:05:36.687923" w:id="1283180891">
        <w:r w:rsidRPr="3B5E9876" w:rsidR="5DCECCEA">
          <w:rPr>
            <w:sz w:val="14"/>
            <w:szCs w:val="14"/>
            <w:highlight w:val="yellow"/>
            <w:lang w:val="en-US"/>
            <w:rPrChange w:author="Faruk Tuefekli" w:date="2019-12-12T09:14:48.2077628" w:id="1028013693">
              <w:rPr/>
            </w:rPrChange>
          </w:rPr>
          <w:t xml:space="preserve"> 5</w:t>
        </w:r>
      </w:ins>
    </w:p>
    <w:p w:rsidR="5469F772" w:rsidDel="4B5A9308" w:rsidP="3B5E9876" w:rsidRDefault="5469F772" w14:paraId="092DB196" w14:textId="41F55AD0">
      <w:pPr>
        <w:pStyle w:val="Standard"/>
        <w:rPr>
          <w:del w:author="Faruk Tuefekli" w:date="2019-12-12T09:15:18.5813815" w:id="200230195"/>
          <w:sz w:val="14"/>
          <w:szCs w:val="14"/>
          <w:highlight w:val="yellow"/>
          <w:lang w:val="en-US"/>
          <w:rPrChange w:author="Faruk Tuefekli" w:date="2019-12-12T09:14:48.2077628" w:id="1346682951">
            <w:rPr/>
          </w:rPrChange>
        </w:rPr>
        <w:pPrChange w:author="Faruk Tuefekli" w:date="2019-12-12T09:14:48.2077628" w:id="1787088472">
          <w:pPr/>
        </w:pPrChange>
      </w:pPr>
      <w:ins w:author="Faruk Tuefekli" w:date="2019-12-12T09:05:06.3405124" w:id="1119657682">
        <w:proofErr w:type="spellStart"/>
      </w:ins>
      <w:ins w:author="Faruk Tuefekli" w:date="2019-12-12T09:05:06.3405124" w:id="1615598971">
        <w:proofErr w:type="spellEnd"/>
      </w:ins>
    </w:p>
    <w:p w:rsidR="00450060" w:rsidDel="009D4389" w:rsidP="3B9C8968" w:rsidRDefault="00170D4F" w14:paraId="11218201" w14:textId="2123B4E6">
      <w:pPr>
        <w:rPr>
          <w:del w:author="Faruk Tuefekli" w:date="2019-11-28T19:27:00Z" w:id="68"/>
          <w:sz w:val="14"/>
          <w:lang w:val="en-US"/>
        </w:rPr>
      </w:pPr>
      <w:del w:author="Faruk Tuefekli" w:date="2019-11-28T19:27:00Z" w:id="69">
        <w:r w:rsidDel="009D4389">
          <w:rPr>
            <w:sz w:val="14"/>
            <w:lang w:val="en-US"/>
          </w:rPr>
          <w:delText xml:space="preserve">Dia_die = </w:delText>
        </w:r>
      </w:del>
    </w:p>
    <w:p w:rsidRPr="00C8023E" w:rsidR="00C844E3" w:rsidDel="009D4389" w:rsidP="3B9C8968" w:rsidRDefault="00C844E3" w14:paraId="5CD787D9" w14:textId="73730185">
      <w:pPr>
        <w:rPr>
          <w:del w:author="Faruk Tuefekli" w:date="2019-11-28T19:27:00Z" w:id="70"/>
          <w:sz w:val="14"/>
          <w:lang w:val="en-US"/>
        </w:rPr>
      </w:pPr>
      <w:del w:author="Faruk Tuefekli" w:date="2019-11-28T19:27:00Z" w:id="71">
        <w:r w:rsidDel="009D4389">
          <w:rPr>
            <w:sz w:val="14"/>
            <w:lang w:val="en-US"/>
          </w:rPr>
          <w:delText xml:space="preserve">Height_die = </w:delText>
        </w:r>
      </w:del>
    </w:p>
    <w:p w:rsidR="3B9C8968" w:rsidP="3B9C8968" w:rsidRDefault="3B9C8968" w14:paraId="75160D78" w14:textId="2AB78AA7">
      <w:pPr>
        <w:rPr>
          <w:sz w:val="14"/>
          <w:lang w:val="en-US"/>
        </w:rPr>
      </w:pPr>
    </w:p>
    <w:p w:rsidR="00C6503F" w:rsidP="3B9C8968" w:rsidRDefault="00C6503F" w14:paraId="5F70B679" w14:textId="530C60E8">
      <w:pPr>
        <w:rPr>
          <w:sz w:val="14"/>
          <w:lang w:val="en-US"/>
        </w:rPr>
      </w:pPr>
      <w:r>
        <w:rPr>
          <w:sz w:val="14"/>
          <w:lang w:val="en-US"/>
        </w:rPr>
        <w:t>2.5</w:t>
      </w:r>
      <w:r w:rsidR="008F0B6B">
        <w:rPr>
          <w:sz w:val="14"/>
          <w:lang w:val="en-US"/>
        </w:rPr>
        <w:t xml:space="preserve"> </w:t>
      </w:r>
      <w:proofErr w:type="spellStart"/>
      <w:r w:rsidR="008F0B6B">
        <w:rPr>
          <w:sz w:val="14"/>
          <w:lang w:val="en-US"/>
        </w:rPr>
        <w:t>table_usage</w:t>
      </w:r>
      <w:proofErr w:type="spellEnd"/>
      <w:r w:rsidR="008F0B6B">
        <w:rPr>
          <w:sz w:val="14"/>
          <w:lang w:val="en-US"/>
        </w:rPr>
        <w:t xml:space="preserve"> </w:t>
      </w:r>
    </w:p>
    <w:p w:rsidR="008F0B6B" w:rsidP="3B9C8968" w:rsidRDefault="0041397F" w14:paraId="1CEE7F52" w14:textId="3C82B834">
      <w:pPr>
        <w:rPr>
          <w:sz w:val="14"/>
          <w:lang w:val="en-US"/>
        </w:rPr>
      </w:pPr>
      <w:proofErr w:type="spellStart"/>
      <w:r>
        <w:rPr>
          <w:sz w:val="14"/>
          <w:lang w:val="en-US"/>
        </w:rPr>
        <w:t>Name_usage</w:t>
      </w:r>
      <w:proofErr w:type="spellEnd"/>
      <w:r>
        <w:rPr>
          <w:sz w:val="14"/>
          <w:lang w:val="en-US"/>
        </w:rPr>
        <w:t xml:space="preserve"> []</w:t>
      </w:r>
    </w:p>
    <w:p w:rsidR="0041397F" w:rsidP="3B9C8968" w:rsidRDefault="0041397F" w14:paraId="7DE16C9E" w14:textId="13F6F08B">
      <w:pPr>
        <w:rPr>
          <w:sz w:val="14"/>
          <w:lang w:val="en-US"/>
        </w:rPr>
      </w:pPr>
      <w:proofErr w:type="spellStart"/>
      <w:r w:rsidRPr="00C81C65">
        <w:rPr>
          <w:sz w:val="14"/>
          <w:highlight w:val="yellow"/>
          <w:lang w:val="en-US"/>
          <w:rPrChange w:author="Faruk Tuefekli" w:date="2019-11-28T19:32:00Z" w:id="72">
            <w:rPr>
              <w:sz w:val="14"/>
              <w:lang w:val="en-US"/>
            </w:rPr>
          </w:rPrChange>
        </w:rPr>
        <w:t>Rec_LogRest</w:t>
      </w:r>
      <w:proofErr w:type="spellEnd"/>
      <w:r w:rsidRPr="00C81C65" w:rsidR="00C429EE">
        <w:rPr>
          <w:sz w:val="14"/>
          <w:highlight w:val="yellow"/>
          <w:lang w:val="en-US"/>
          <w:rPrChange w:author="Faruk Tuefekli" w:date="2019-11-28T19:32:00Z" w:id="73">
            <w:rPr>
              <w:sz w:val="14"/>
              <w:lang w:val="en-US"/>
            </w:rPr>
          </w:rPrChange>
        </w:rPr>
        <w:t xml:space="preserve"> [yes/no]</w:t>
      </w:r>
    </w:p>
    <w:p w:rsidRPr="00C8023E" w:rsidR="00E267CA" w:rsidP="3B9C8968" w:rsidRDefault="00E267CA" w14:paraId="39607557" w14:textId="77777777">
      <w:pPr>
        <w:rPr>
          <w:sz w:val="14"/>
          <w:lang w:val="en-US"/>
        </w:rPr>
      </w:pPr>
    </w:p>
    <w:p w:rsidRPr="00C8023E" w:rsidR="3B9C8968" w:rsidP="3B9C8968" w:rsidRDefault="3B9C8968" w14:paraId="5A0285B8" w14:textId="7BB727EC">
      <w:pPr>
        <w:rPr>
          <w:sz w:val="14"/>
          <w:lang w:val="en-US"/>
        </w:rPr>
      </w:pPr>
      <w:r w:rsidRPr="00C8023E">
        <w:rPr>
          <w:sz w:val="14"/>
          <w:lang w:val="en-US"/>
        </w:rPr>
        <w:t xml:space="preserve">3) Calculations for </w:t>
      </w:r>
      <w:proofErr w:type="spellStart"/>
      <w:r w:rsidR="00E267CA">
        <w:rPr>
          <w:sz w:val="14"/>
          <w:lang w:val="en-US"/>
        </w:rPr>
        <w:t>Main_Flow</w:t>
      </w:r>
      <w:proofErr w:type="spellEnd"/>
    </w:p>
    <w:p w:rsidRPr="00C8023E" w:rsidR="3B9C8968" w:rsidP="3B9C8968" w:rsidRDefault="3B9C8968" w14:paraId="28E06038" w14:textId="07BFD1CA">
      <w:pPr>
        <w:rPr>
          <w:sz w:val="14"/>
          <w:lang w:val="en-US"/>
        </w:rPr>
      </w:pPr>
    </w:p>
    <w:p w:rsidRPr="00C8023E" w:rsidR="3B9C8968" w:rsidP="3B9C8968" w:rsidRDefault="3B9C8968" w14:paraId="45995978" w14:textId="136A427A">
      <w:pPr>
        <w:rPr>
          <w:sz w:val="14"/>
          <w:lang w:val="en-US"/>
        </w:rPr>
      </w:pPr>
      <w:r w:rsidRPr="00C8023E">
        <w:rPr>
          <w:sz w:val="14"/>
          <w:lang w:val="en-US"/>
        </w:rPr>
        <w:t>3.1 #</w:t>
      </w:r>
      <w:proofErr w:type="spellStart"/>
      <w:r w:rsidRPr="00C8023E">
        <w:rPr>
          <w:sz w:val="14"/>
          <w:lang w:val="en-US"/>
        </w:rPr>
        <w:t>ofcavity</w:t>
      </w:r>
      <w:proofErr w:type="spellEnd"/>
      <w:r w:rsidRPr="00C8023E" w:rsidR="006E30D9">
        <w:rPr>
          <w:sz w:val="14"/>
          <w:lang w:val="en-US"/>
        </w:rPr>
        <w:t xml:space="preserve"> AUTO</w:t>
      </w:r>
    </w:p>
    <w:p w:rsidRPr="00C8023E" w:rsidR="3B9C8968" w:rsidP="3B9C8968" w:rsidRDefault="3B9C8968" w14:paraId="71F653F7" w14:textId="6E850E38">
      <w:pPr>
        <w:rPr>
          <w:sz w:val="14"/>
          <w:lang w:val="en-US"/>
        </w:rPr>
      </w:pPr>
      <w:r w:rsidRPr="00C8023E">
        <w:rPr>
          <w:sz w:val="14"/>
          <w:lang w:val="en-US"/>
        </w:rPr>
        <w:t xml:space="preserve">Check how many profiles fit into a die. Die is </w:t>
      </w:r>
      <w:r w:rsidRPr="00C8023E" w:rsidR="00EC2852">
        <w:rPr>
          <w:sz w:val="14"/>
          <w:lang w:val="en-US"/>
        </w:rPr>
        <w:t xml:space="preserve">the tool, where the profiles are coming out at production. </w:t>
      </w:r>
    </w:p>
    <w:p w:rsidRPr="00C8023E" w:rsidR="3B9C8968" w:rsidP="3B9C8968" w:rsidRDefault="3B9C8968" w14:paraId="0F91B487" w14:textId="23DAD3F4">
      <w:pPr>
        <w:rPr>
          <w:sz w:val="14"/>
          <w:lang w:val="en-US"/>
        </w:rPr>
      </w:pPr>
    </w:p>
    <w:p w:rsidRPr="00C8023E" w:rsidR="004370DA" w:rsidP="3B9C8968" w:rsidRDefault="004370DA" w14:paraId="1D01EC18" w14:textId="19EE3F73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Usable_di</w:t>
      </w:r>
      <w:r w:rsidRPr="00C8023E" w:rsidR="00DA7149">
        <w:rPr>
          <w:sz w:val="14"/>
          <w:lang w:val="en-US"/>
        </w:rPr>
        <w:t>a</w:t>
      </w:r>
      <w:proofErr w:type="spellEnd"/>
      <w:r w:rsidRPr="00C8023E">
        <w:rPr>
          <w:sz w:val="14"/>
          <w:lang w:val="en-US"/>
        </w:rPr>
        <w:t xml:space="preserve"> = </w:t>
      </w:r>
      <w:proofErr w:type="spellStart"/>
      <w:r w:rsidRPr="00C8023E" w:rsidR="00C9032D">
        <w:rPr>
          <w:sz w:val="14"/>
          <w:lang w:val="en-US"/>
        </w:rPr>
        <w:t>dia_container</w:t>
      </w:r>
      <w:proofErr w:type="spellEnd"/>
      <w:r w:rsidRPr="00C8023E" w:rsidR="00C9032D">
        <w:rPr>
          <w:sz w:val="14"/>
          <w:lang w:val="en-US"/>
        </w:rPr>
        <w:t xml:space="preserve"> * </w:t>
      </w:r>
      <w:ins w:author="Faruk Tuefekli" w:date="2019-11-25T16:51:00Z" w:id="74">
        <w:r w:rsidR="00117944">
          <w:rPr>
            <w:sz w:val="14"/>
            <w:lang w:val="en-US"/>
          </w:rPr>
          <w:t>((100+</w:t>
        </w:r>
      </w:ins>
      <w:r w:rsidRPr="00C8023E" w:rsidR="00C9032D">
        <w:rPr>
          <w:sz w:val="14"/>
          <w:lang w:val="en-US"/>
        </w:rPr>
        <w:t>value_spreading</w:t>
      </w:r>
      <w:ins w:author="Faruk Tuefekli" w:date="2019-11-25T16:51:00Z" w:id="75">
        <w:r w:rsidR="00117944">
          <w:rPr>
            <w:sz w:val="14"/>
            <w:lang w:val="en-US"/>
          </w:rPr>
          <w:t>)/100)</w:t>
        </w:r>
      </w:ins>
    </w:p>
    <w:p w:rsidRPr="00C8023E" w:rsidR="00C9032D" w:rsidP="3B9C8968" w:rsidRDefault="006E0FD6" w14:paraId="7BC583F2" w14:textId="5F01A111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Cimcumscribing_profile</w:t>
      </w:r>
      <w:proofErr w:type="spellEnd"/>
      <w:r w:rsidRPr="00C8023E">
        <w:rPr>
          <w:sz w:val="14"/>
          <w:lang w:val="en-US"/>
        </w:rPr>
        <w:t xml:space="preserve"> = </w:t>
      </w:r>
      <w:r w:rsidRPr="00C8023E" w:rsidR="00303937">
        <w:rPr>
          <w:sz w:val="14"/>
          <w:lang w:val="en-US"/>
        </w:rPr>
        <w:t>ROOT(</w:t>
      </w:r>
      <w:r w:rsidRPr="00C8023E" w:rsidR="00577E77">
        <w:rPr>
          <w:sz w:val="14"/>
          <w:lang w:val="en-US"/>
        </w:rPr>
        <w:t>Width_profile^2</w:t>
      </w:r>
      <w:r w:rsidRPr="00C8023E" w:rsidR="00587418">
        <w:rPr>
          <w:sz w:val="14"/>
          <w:lang w:val="en-US"/>
        </w:rPr>
        <w:t>+Hight_profile^2)</w:t>
      </w:r>
    </w:p>
    <w:p w:rsidRPr="00C8023E" w:rsidR="00587418" w:rsidP="3B9C8968" w:rsidRDefault="00EF2025" w14:paraId="5C8D0448" w14:textId="450A63CC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lastRenderedPageBreak/>
        <w:t>Extratio_profile</w:t>
      </w:r>
      <w:proofErr w:type="spellEnd"/>
      <w:r w:rsidRPr="00C8023E">
        <w:rPr>
          <w:sz w:val="14"/>
          <w:lang w:val="en-US"/>
        </w:rPr>
        <w:t xml:space="preserve"> = </w:t>
      </w:r>
      <w:r w:rsidRPr="00C8023E" w:rsidR="00211DD9">
        <w:rPr>
          <w:sz w:val="14"/>
          <w:lang w:val="en-US"/>
        </w:rPr>
        <w:t>Weight_billet1m</w:t>
      </w:r>
      <w:ins w:author="Faruk Tuefekli" w:date="2019-11-25T18:44:00Z" w:id="76">
        <w:r w:rsidR="008B596C">
          <w:rPr>
            <w:sz w:val="14"/>
            <w:lang w:val="en-US"/>
          </w:rPr>
          <w:t>_compressed</w:t>
        </w:r>
      </w:ins>
      <w:r w:rsidRPr="00C8023E" w:rsidR="00211DD9">
        <w:rPr>
          <w:sz w:val="14"/>
          <w:lang w:val="en-US"/>
        </w:rPr>
        <w:t xml:space="preserve"> / </w:t>
      </w:r>
      <w:proofErr w:type="spellStart"/>
      <w:r w:rsidRPr="00C8023E" w:rsidR="00211DD9">
        <w:rPr>
          <w:sz w:val="14"/>
          <w:lang w:val="en-US"/>
        </w:rPr>
        <w:t>Weight_profile</w:t>
      </w:r>
      <w:proofErr w:type="spellEnd"/>
    </w:p>
    <w:p w:rsidRPr="00C8023E" w:rsidR="00211DD9" w:rsidP="3B9C8968" w:rsidRDefault="00D70B1E" w14:paraId="25F1D5B0" w14:textId="7CAC8B37">
      <w:pPr>
        <w:rPr>
          <w:sz w:val="14"/>
          <w:lang w:val="en-US"/>
        </w:rPr>
      </w:pPr>
      <w:r w:rsidRPr="00C8023E">
        <w:rPr>
          <w:sz w:val="14"/>
          <w:lang w:val="en-US"/>
        </w:rPr>
        <w:t xml:space="preserve">max_height_2cav = </w:t>
      </w:r>
      <w:r w:rsidRPr="00C8023E" w:rsidR="008B6FB8">
        <w:rPr>
          <w:sz w:val="14"/>
          <w:lang w:val="en-US"/>
        </w:rPr>
        <w:t>ROOT((</w:t>
      </w:r>
      <w:proofErr w:type="spellStart"/>
      <w:r w:rsidRPr="00C8023E" w:rsidR="008B6FB8">
        <w:rPr>
          <w:sz w:val="14"/>
          <w:lang w:val="en-US"/>
        </w:rPr>
        <w:t>dia_container</w:t>
      </w:r>
      <w:proofErr w:type="spellEnd"/>
      <w:r w:rsidRPr="00C8023E" w:rsidR="008B6FB8">
        <w:rPr>
          <w:sz w:val="14"/>
          <w:lang w:val="en-US"/>
        </w:rPr>
        <w:t>/</w:t>
      </w:r>
      <w:proofErr w:type="gramStart"/>
      <w:r w:rsidRPr="00C8023E" w:rsidR="008B6FB8">
        <w:rPr>
          <w:sz w:val="14"/>
          <w:lang w:val="en-US"/>
        </w:rPr>
        <w:t>2)^</w:t>
      </w:r>
      <w:proofErr w:type="gramEnd"/>
      <w:r w:rsidRPr="00C8023E" w:rsidR="008B6FB8">
        <w:rPr>
          <w:sz w:val="14"/>
          <w:lang w:val="en-US"/>
        </w:rPr>
        <w:t>2-(</w:t>
      </w:r>
      <w:r w:rsidRPr="00C8023E" w:rsidR="00E47097">
        <w:rPr>
          <w:sz w:val="14"/>
          <w:lang w:val="en-US"/>
        </w:rPr>
        <w:t>(</w:t>
      </w:r>
      <w:proofErr w:type="spellStart"/>
      <w:r w:rsidRPr="00C8023E" w:rsidR="00E47097">
        <w:rPr>
          <w:sz w:val="14"/>
          <w:lang w:val="en-US"/>
        </w:rPr>
        <w:t>hight_profile</w:t>
      </w:r>
      <w:proofErr w:type="spellEnd"/>
      <w:r w:rsidRPr="00C8023E" w:rsidR="00E47097">
        <w:rPr>
          <w:sz w:val="14"/>
          <w:lang w:val="en-US"/>
        </w:rPr>
        <w:t>/2)^2</w:t>
      </w:r>
      <w:r w:rsidRPr="00C8023E" w:rsidR="005372CF">
        <w:rPr>
          <w:sz w:val="14"/>
          <w:lang w:val="en-US"/>
        </w:rPr>
        <w:t xml:space="preserve">) – </w:t>
      </w:r>
      <w:proofErr w:type="spellStart"/>
      <w:r w:rsidRPr="00C8023E" w:rsidR="005372CF">
        <w:rPr>
          <w:sz w:val="14"/>
          <w:lang w:val="en-US"/>
        </w:rPr>
        <w:t>axdistance_profile</w:t>
      </w:r>
      <w:proofErr w:type="spellEnd"/>
    </w:p>
    <w:p w:rsidRPr="00C8023E" w:rsidR="005372CF" w:rsidP="3B9C8968" w:rsidRDefault="005372CF" w14:paraId="0265BCAA" w14:textId="682B94B6">
      <w:pPr>
        <w:rPr>
          <w:sz w:val="14"/>
          <w:lang w:val="en-US"/>
        </w:rPr>
      </w:pPr>
      <w:r w:rsidRPr="00C8023E">
        <w:rPr>
          <w:sz w:val="14"/>
          <w:lang w:val="en-US"/>
        </w:rPr>
        <w:t xml:space="preserve">max_height_4cav = </w:t>
      </w:r>
      <w:r w:rsidRPr="00C8023E" w:rsidR="00DA7149">
        <w:rPr>
          <w:sz w:val="14"/>
          <w:lang w:val="en-US"/>
        </w:rPr>
        <w:t>ROOT((</w:t>
      </w:r>
      <w:proofErr w:type="spellStart"/>
      <w:r w:rsidRPr="00C8023E" w:rsidR="00DA7149">
        <w:rPr>
          <w:sz w:val="14"/>
          <w:lang w:val="en-US"/>
        </w:rPr>
        <w:t>usable_dia</w:t>
      </w:r>
      <w:proofErr w:type="spellEnd"/>
      <w:r w:rsidRPr="00C8023E" w:rsidR="003F30CB">
        <w:rPr>
          <w:sz w:val="14"/>
          <w:lang w:val="en-US"/>
        </w:rPr>
        <w:t>/</w:t>
      </w:r>
      <w:proofErr w:type="gramStart"/>
      <w:r w:rsidRPr="00C8023E" w:rsidR="003F30CB">
        <w:rPr>
          <w:sz w:val="14"/>
          <w:lang w:val="en-US"/>
        </w:rPr>
        <w:t>2)^</w:t>
      </w:r>
      <w:proofErr w:type="gramEnd"/>
      <w:r w:rsidRPr="00C8023E" w:rsidR="003F30CB">
        <w:rPr>
          <w:sz w:val="14"/>
          <w:lang w:val="en-US"/>
        </w:rPr>
        <w:t>2-((</w:t>
      </w:r>
      <w:proofErr w:type="spellStart"/>
      <w:r w:rsidRPr="00C8023E" w:rsidR="003F30CB">
        <w:rPr>
          <w:sz w:val="14"/>
          <w:lang w:val="en-US"/>
        </w:rPr>
        <w:t>hight_profile+axdistance_profile</w:t>
      </w:r>
      <w:proofErr w:type="spellEnd"/>
      <w:r w:rsidRPr="00C8023E" w:rsidR="00380894">
        <w:rPr>
          <w:sz w:val="14"/>
          <w:lang w:val="en-US"/>
        </w:rPr>
        <w:t xml:space="preserve">)^2) – </w:t>
      </w:r>
      <w:proofErr w:type="spellStart"/>
      <w:r w:rsidRPr="00C8023E" w:rsidR="00380894">
        <w:rPr>
          <w:sz w:val="14"/>
          <w:lang w:val="en-US"/>
        </w:rPr>
        <w:t>axdistace_profile</w:t>
      </w:r>
      <w:proofErr w:type="spellEnd"/>
    </w:p>
    <w:p w:rsidRPr="00C8023E" w:rsidR="00380894" w:rsidP="3B9C8968" w:rsidRDefault="00380894" w14:paraId="56CC5568" w14:textId="3CFED971">
      <w:pPr>
        <w:rPr>
          <w:sz w:val="14"/>
          <w:lang w:val="en-US"/>
        </w:rPr>
      </w:pPr>
      <w:r w:rsidRPr="00C8023E">
        <w:rPr>
          <w:sz w:val="14"/>
          <w:lang w:val="en-US"/>
        </w:rPr>
        <w:t xml:space="preserve">max_cs_6cav = </w:t>
      </w:r>
      <w:proofErr w:type="spellStart"/>
      <w:r w:rsidRPr="00C8023E" w:rsidR="003734B2">
        <w:rPr>
          <w:sz w:val="14"/>
          <w:lang w:val="en-US"/>
        </w:rPr>
        <w:t>usable_dia</w:t>
      </w:r>
      <w:proofErr w:type="spellEnd"/>
      <w:r w:rsidRPr="00C8023E" w:rsidR="003734B2">
        <w:rPr>
          <w:sz w:val="14"/>
          <w:lang w:val="en-US"/>
        </w:rPr>
        <w:t xml:space="preserve"> / 3</w:t>
      </w:r>
    </w:p>
    <w:p w:rsidRPr="00C8023E" w:rsidR="00483452" w:rsidP="3B9C8968" w:rsidRDefault="003734B2" w14:paraId="52A5A95B" w14:textId="5F75B37B">
      <w:pPr>
        <w:rPr>
          <w:sz w:val="14"/>
          <w:lang w:val="en-US"/>
        </w:rPr>
      </w:pPr>
      <w:r w:rsidRPr="00C8023E">
        <w:rPr>
          <w:sz w:val="14"/>
          <w:lang w:val="en-US"/>
        </w:rPr>
        <w:t xml:space="preserve">max_cs_8cav = </w:t>
      </w:r>
      <w:proofErr w:type="gramStart"/>
      <w:r w:rsidRPr="00C8023E">
        <w:rPr>
          <w:sz w:val="14"/>
          <w:lang w:val="en-US"/>
        </w:rPr>
        <w:t>SIN(</w:t>
      </w:r>
      <w:proofErr w:type="gramEnd"/>
      <w:r w:rsidRPr="00C8023E">
        <w:rPr>
          <w:sz w:val="14"/>
          <w:lang w:val="en-US"/>
        </w:rPr>
        <w:t>45)*(</w:t>
      </w:r>
      <w:proofErr w:type="spellStart"/>
      <w:r w:rsidRPr="00C8023E">
        <w:rPr>
          <w:sz w:val="14"/>
          <w:lang w:val="en-US"/>
        </w:rPr>
        <w:t>usable_dia</w:t>
      </w:r>
      <w:proofErr w:type="spellEnd"/>
      <w:r w:rsidRPr="00C8023E">
        <w:rPr>
          <w:sz w:val="14"/>
          <w:lang w:val="en-US"/>
        </w:rPr>
        <w:t>/</w:t>
      </w:r>
      <w:r w:rsidRPr="00C8023E" w:rsidR="00483452">
        <w:rPr>
          <w:sz w:val="14"/>
          <w:lang w:val="en-US"/>
        </w:rPr>
        <w:t>4)</w:t>
      </w:r>
    </w:p>
    <w:p w:rsidRPr="00C8023E" w:rsidR="00483452" w:rsidP="1DF80EA2" w:rsidRDefault="00483452" w14:paraId="41736CE5" w14:textId="144C3EC6">
      <w:pPr>
        <w:rPr>
          <w:sz w:val="14"/>
          <w:szCs w:val="14"/>
          <w:highlight w:val="yellow"/>
          <w:lang w:val="en-US"/>
          <w:rPrChange w:author="Faruk Tuefekli" w:date="2019-12-12T08:53:52.3787835" w:id="643313563">
            <w:rPr/>
          </w:rPrChange>
        </w:rPr>
        <w:pPrChange w:author="Faruk Tuefekli" w:date="2019-12-12T08:53:52.3787835" w:id="1212074146">
          <w:pPr/>
        </w:pPrChange>
      </w:pPr>
      <w:ins w:author="Faruk Tuefekli" w:date="2019-12-12T08:52:21.3759817" w:id="1910414370">
        <w:r w:rsidRPr="0FBA4E8C" w:rsidR="71DE9C22">
          <w:rPr>
            <w:sz w:val="14"/>
            <w:szCs w:val="14"/>
            <w:highlight w:val="yellow"/>
            <w:lang w:val="en-US"/>
            <w:rPrChange w:author="Faruk Tuefekli" w:date="2019-12-12T08:52:51.7482556" w:id="1640823763">
              <w:rPr/>
            </w:rPrChange>
          </w:rPr>
          <w:t xml:space="preserve">Axdistance_profile</w:t>
        </w:r>
        <w:r w:rsidRPr="0FBA4E8C" w:rsidR="71DE9C22">
          <w:rPr>
            <w:sz w:val="14"/>
            <w:szCs w:val="14"/>
            <w:highlight w:val="yellow"/>
            <w:lang w:val="en-US"/>
            <w:rPrChange w:author="Faruk Tuefekli" w:date="2019-12-12T08:52:51.7482556" w:id="56759166">
              <w:rPr/>
            </w:rPrChange>
          </w:rPr>
          <w:t xml:space="preserve"> = </w:t>
        </w:r>
      </w:ins>
      <w:ins w:author="Faruk Tuefekli" w:date="2019-12-12T08:52:51.7482556" w:id="1107342784">
        <w:r w:rsidRPr="0FBA4E8C" w:rsidR="0FBA4E8C">
          <w:rPr>
            <w:sz w:val="14"/>
            <w:szCs w:val="14"/>
            <w:highlight w:val="yellow"/>
            <w:lang w:val="en-US"/>
            <w:rPrChange w:author="Faruk Tuefekli" w:date="2019-12-12T08:52:51.7482556" w:id="757033185">
              <w:rPr/>
            </w:rPrChange>
          </w:rPr>
          <w:t xml:space="preserve">dia_billet</w:t>
        </w:r>
        <w:r w:rsidRPr="0FBA4E8C" w:rsidR="0FBA4E8C">
          <w:rPr>
            <w:sz w:val="14"/>
            <w:szCs w:val="14"/>
            <w:highlight w:val="yellow"/>
            <w:lang w:val="en-US"/>
            <w:rPrChange w:author="Faruk Tuefekli" w:date="2019-12-12T08:52:51.7482556" w:id="1008273553">
              <w:rPr/>
            </w:rPrChange>
          </w:rPr>
          <w:t xml:space="preserve"> * </w:t>
        </w:r>
      </w:ins>
      <w:ins w:author="Faruk Tuefekli" w:date="2019-12-12T08:53:22.1000746" w:id="1910701668">
        <w:r w:rsidRPr="0FBA4E8C" w:rsidR="6A065B49">
          <w:rPr>
            <w:sz w:val="14"/>
            <w:szCs w:val="14"/>
            <w:highlight w:val="yellow"/>
            <w:lang w:val="en-US"/>
            <w:rPrChange w:author="Faruk Tuefekli" w:date="2019-12-12T08:52:51.7482556" w:id="364656289">
              <w:rPr/>
            </w:rPrChange>
          </w:rPr>
          <w:t xml:space="preserve">1+(axdistance_value/10</w:t>
        </w:r>
      </w:ins>
      <w:ins w:author="Faruk Tuefekli" w:date="2019-12-12T08:53:52.3787835" w:id="502795938">
        <w:r w:rsidRPr="1DF80EA2" w:rsidR="1DF80EA2">
          <w:rPr>
            <w:sz w:val="14"/>
            <w:szCs w:val="14"/>
            <w:highlight w:val="yellow"/>
            <w:lang w:val="en-US"/>
            <w:rPrChange w:author="Faruk Tuefekli" w:date="2019-12-12T08:53:52.3787835" w:id="1260350611">
              <w:rPr/>
            </w:rPrChange>
          </w:rPr>
          <w:t>0</w:t>
        </w:r>
        <w:r w:rsidRPr="1DF80EA2" w:rsidR="1DF80EA2">
          <w:rPr>
            <w:sz w:val="14"/>
            <w:szCs w:val="14"/>
            <w:highlight w:val="yellow"/>
            <w:lang w:val="en-US"/>
            <w:rPrChange w:author="Faruk Tuefekli" w:date="2019-12-12T08:53:52.3787835" w:id="544610899">
              <w:rPr/>
            </w:rPrChange>
          </w:rPr>
          <w:t>)</w:t>
        </w:r>
      </w:ins>
    </w:p>
    <w:p w:rsidRPr="00C8023E" w:rsidR="00ED58F6" w:rsidP="3B9C8968" w:rsidRDefault="00AA2D7E" w14:paraId="4E032B99" w14:textId="6364651E">
      <w:pPr>
        <w:rPr>
          <w:sz w:val="14"/>
          <w:lang w:val="en-US"/>
        </w:rPr>
      </w:pPr>
      <w:r w:rsidRPr="00C8023E">
        <w:rPr>
          <w:sz w:val="14"/>
          <w:lang w:val="en-US"/>
        </w:rPr>
        <w:t xml:space="preserve">IF </w:t>
      </w:r>
      <w:proofErr w:type="spellStart"/>
      <w:r w:rsidRPr="00C8023E" w:rsidR="00C22FC4">
        <w:rPr>
          <w:sz w:val="14"/>
          <w:lang w:val="en-US"/>
        </w:rPr>
        <w:t>max_width_profile</w:t>
      </w:r>
      <w:proofErr w:type="spellEnd"/>
      <w:r w:rsidRPr="00C8023E" w:rsidR="00C22FC4">
        <w:rPr>
          <w:sz w:val="14"/>
          <w:lang w:val="en-US"/>
        </w:rPr>
        <w:t xml:space="preserve"> &gt; </w:t>
      </w:r>
      <w:proofErr w:type="spellStart"/>
      <w:r w:rsidRPr="00C8023E" w:rsidR="00C22FC4">
        <w:rPr>
          <w:sz w:val="14"/>
          <w:lang w:val="en-US"/>
        </w:rPr>
        <w:t>width_profile</w:t>
      </w:r>
      <w:proofErr w:type="spellEnd"/>
      <w:r w:rsidRPr="00C8023E" w:rsidR="00C22FC4">
        <w:rPr>
          <w:sz w:val="14"/>
          <w:lang w:val="en-US"/>
        </w:rPr>
        <w:t xml:space="preserve"> </w:t>
      </w:r>
      <w:r w:rsidRPr="00C8023E" w:rsidR="00C22FC4">
        <w:rPr>
          <w:rFonts w:ascii="Wingdings" w:hAnsi="Wingdings" w:eastAsia="Wingdings" w:cs="Wingdings"/>
          <w:sz w:val="14"/>
          <w:lang w:val="en-US"/>
        </w:rPr>
        <w:t></w:t>
      </w:r>
      <w:r w:rsidRPr="00C8023E" w:rsidR="00C22FC4">
        <w:rPr>
          <w:sz w:val="14"/>
          <w:lang w:val="en-US"/>
        </w:rPr>
        <w:t xml:space="preserve"> </w:t>
      </w:r>
      <w:proofErr w:type="spellStart"/>
      <w:r w:rsidRPr="00C8023E" w:rsidR="00C22FC4">
        <w:rPr>
          <w:sz w:val="14"/>
          <w:lang w:val="en-US"/>
        </w:rPr>
        <w:t>Nbr_cavity</w:t>
      </w:r>
      <w:proofErr w:type="spellEnd"/>
      <w:r w:rsidRPr="00C8023E" w:rsidR="00C22FC4">
        <w:rPr>
          <w:sz w:val="14"/>
          <w:lang w:val="en-US"/>
        </w:rPr>
        <w:t xml:space="preserve"> = 0</w:t>
      </w:r>
      <w:r w:rsidRPr="00C8023E" w:rsidR="008724A1">
        <w:rPr>
          <w:sz w:val="14"/>
          <w:lang w:val="en-US"/>
        </w:rPr>
        <w:t>, else</w:t>
      </w:r>
      <w:bookmarkStart w:name="_GoBack" w:id="77"/>
      <w:bookmarkEnd w:id="77"/>
    </w:p>
    <w:p w:rsidRPr="00C8023E" w:rsidR="00B434CA" w:rsidP="3B9C8968" w:rsidRDefault="00214536" w14:paraId="2F527A29" w14:textId="28DA0A18">
      <w:pPr>
        <w:rPr>
          <w:sz w:val="14"/>
          <w:lang w:val="en-US"/>
        </w:rPr>
      </w:pPr>
      <w:r w:rsidRPr="00C8023E">
        <w:rPr>
          <w:sz w:val="14"/>
          <w:lang w:val="en-US"/>
        </w:rPr>
        <w:t xml:space="preserve">check if 8 </w:t>
      </w:r>
      <w:proofErr w:type="gramStart"/>
      <w:r w:rsidRPr="00C8023E">
        <w:rPr>
          <w:sz w:val="14"/>
          <w:lang w:val="en-US"/>
        </w:rPr>
        <w:t>cavity</w:t>
      </w:r>
      <w:proofErr w:type="gramEnd"/>
      <w:r w:rsidRPr="00C8023E">
        <w:rPr>
          <w:sz w:val="14"/>
          <w:lang w:val="en-US"/>
        </w:rPr>
        <w:t xml:space="preserve"> possible…</w:t>
      </w:r>
    </w:p>
    <w:p w:rsidRPr="00C8023E" w:rsidR="00262789" w:rsidP="4C4B7B8A" w:rsidRDefault="00142C06" w14:paraId="6272C598" w14:textId="099B9959">
      <w:pPr>
        <w:rPr>
          <w:sz w:val="14"/>
          <w:szCs w:val="14"/>
          <w:lang w:val="en-US"/>
          <w:rPrChange w:author="Faruk Tuefekli" w:date="2019-12-12T08:51:50.415776" w:id="1246264041">
            <w:rPr/>
          </w:rPrChange>
        </w:rPr>
        <w:pPrChange w:author="Faruk Tuefekli" w:date="2019-12-12T08:51:50.415776" w:id="264669588">
          <w:pPr/>
        </w:pPrChange>
      </w:pPr>
      <w:r w:rsidRPr="5A1AB241">
        <w:rPr>
          <w:sz w:val="14"/>
          <w:szCs w:val="14"/>
          <w:lang w:val="en-US"/>
          <w:rPrChange w:author="Faruk Tuefekli" w:date="2019-12-12T08:51:20.1305874" w:id="1511699009">
            <w:rPr>
              <w:sz w:val="14"/>
              <w:lang w:val="en-US"/>
            </w:rPr>
          </w:rPrChange>
        </w:rPr>
        <w:t xml:space="preserve">IF </w:t>
      </w:r>
      <w:r w:rsidRPr="5A1AB241" w:rsidR="00214536">
        <w:rPr>
          <w:sz w:val="14"/>
          <w:szCs w:val="14"/>
          <w:lang w:val="en-US"/>
          <w:rPrChange w:author="Faruk Tuefekli" w:date="2019-12-12T08:51:20.1305874" w:id="1178720913">
            <w:rPr>
              <w:sz w:val="14"/>
              <w:lang w:val="en-US"/>
            </w:rPr>
          </w:rPrChange>
        </w:rPr>
        <w:t xml:space="preserve"> </w:t>
      </w:r>
      <w:r w:rsidRPr="5A1AB241" w:rsidR="00C61200">
        <w:rPr>
          <w:sz w:val="14"/>
          <w:szCs w:val="14"/>
          <w:lang w:val="en-US"/>
          <w:rPrChange w:author="Faruk Tuefekli" w:date="2019-12-12T08:51:20.1305874" w:id="1973064823">
            <w:rPr>
              <w:sz w:val="14"/>
              <w:lang w:val="en-US"/>
            </w:rPr>
          </w:rPrChange>
        </w:rPr>
        <w:t>{</w:t>
      </w:r>
      <w:r w:rsidRPr="5A1AB241">
        <w:rPr>
          <w:sz w:val="14"/>
          <w:szCs w:val="14"/>
          <w:lang w:val="en-US"/>
          <w:rPrChange w:author="Faruk Tuefekli" w:date="2019-12-12T08:51:20.1305874" w:id="844526269">
            <w:rPr>
              <w:sz w:val="14"/>
              <w:lang w:val="en-US"/>
            </w:rPr>
          </w:rPrChange>
        </w:rPr>
        <w:t>Cimcumscribing_profile</w:t>
      </w:r>
      <w:r w:rsidRPr="5A1AB241">
        <w:rPr>
          <w:sz w:val="14"/>
          <w:szCs w:val="14"/>
          <w:lang w:val="en-US"/>
          <w:rPrChange w:author="Faruk Tuefekli" w:date="2019-12-12T08:51:20.1305874" w:id="613991231">
            <w:rPr>
              <w:sz w:val="14"/>
              <w:lang w:val="en-US"/>
            </w:rPr>
          </w:rPrChange>
        </w:rPr>
        <w:t xml:space="preserve"> &lt; (</w:t>
      </w:r>
      <w:r w:rsidRPr="5A1AB241" w:rsidR="002D6B1A">
        <w:rPr>
          <w:sz w:val="14"/>
          <w:szCs w:val="14"/>
          <w:lang w:val="en-US"/>
          <w:rPrChange w:author="Faruk Tuefekli" w:date="2019-12-12T08:51:20.1305874" w:id="937243225">
            <w:rPr>
              <w:sz w:val="14"/>
              <w:lang w:val="en-US"/>
            </w:rPr>
          </w:rPrChange>
        </w:rPr>
        <w:t xml:space="preserve">max_cs_8cav – </w:t>
      </w:r>
      <w:r w:rsidRPr="5A1AB241" w:rsidR="002D6B1A">
        <w:rPr>
          <w:sz w:val="14"/>
          <w:szCs w:val="14"/>
          <w:lang w:val="en-US"/>
          <w:rPrChange w:author="Faruk Tuefekli" w:date="2019-12-12T08:51:20.1305874" w:id="85524562">
            <w:rPr>
              <w:sz w:val="14"/>
              <w:lang w:val="en-US"/>
            </w:rPr>
          </w:rPrChange>
        </w:rPr>
        <w:t>axdistance</w:t>
      </w:r>
      <w:ins w:author="Faruk Tuefekli" w:date="2019-12-12T08:51:20.1305874" w:id="2068572020">
        <w:r w:rsidRPr="5A1AB241" w:rsidR="5A1AB241">
          <w:rPr>
            <w:sz w:val="14"/>
            <w:szCs w:val="14"/>
            <w:lang w:val="en-US"/>
            <w:rPrChange w:author="Faruk Tuefekli" w:date="2019-12-12T08:51:20.1305874" w:id="598490571">
              <w:rPr>
                <w:sz w:val="14"/>
                <w:lang w:val="en-US"/>
              </w:rPr>
            </w:rPrChange>
          </w:rPr>
          <w:t>_</w:t>
        </w:r>
      </w:ins>
      <w:ins w:author="Faruk Tuefekli" w:date="2019-12-12T08:51:50.415776" w:id="1280015242">
        <w:r w:rsidRPr="4C4B7B8A" w:rsidR="4C4B7B8A">
          <w:rPr>
            <w:sz w:val="14"/>
            <w:szCs w:val="14"/>
            <w:lang w:val="en-US"/>
            <w:rPrChange w:author="Faruk Tuefekli" w:date="2019-12-12T08:51:50.415776" w:id="655087597">
              <w:rPr/>
            </w:rPrChange>
          </w:rPr>
          <w:t>pr</w:t>
        </w:r>
        <w:r w:rsidRPr="4C4B7B8A" w:rsidR="4C4B7B8A">
          <w:rPr>
            <w:sz w:val="14"/>
            <w:szCs w:val="14"/>
            <w:lang w:val="en-US"/>
            <w:rPrChange w:author="Faruk Tuefekli" w:date="2019-12-12T08:51:50.415776" w:id="928264987">
              <w:rPr/>
            </w:rPrChange>
          </w:rPr>
          <w:t>o</w:t>
        </w:r>
        <w:r w:rsidRPr="4C4B7B8A" w:rsidR="4C4B7B8A">
          <w:rPr>
            <w:sz w:val="14"/>
            <w:szCs w:val="14"/>
            <w:lang w:val="en-US"/>
            <w:rPrChange w:author="Faruk Tuefekli" w:date="2019-12-12T08:51:50.415776" w:id="1966651631">
              <w:rPr/>
            </w:rPrChange>
          </w:rPr>
          <w:t>f</w:t>
        </w:r>
        <w:r w:rsidRPr="4C4B7B8A" w:rsidR="4C4B7B8A">
          <w:rPr>
            <w:sz w:val="14"/>
            <w:szCs w:val="14"/>
            <w:lang w:val="en-US"/>
            <w:rPrChange w:author="Faruk Tuefekli" w:date="2019-12-12T08:51:50.415776" w:id="1592400179">
              <w:rPr/>
            </w:rPrChange>
          </w:rPr>
          <w:t>i</w:t>
        </w:r>
        <w:r w:rsidRPr="4C4B7B8A" w:rsidR="4C4B7B8A">
          <w:rPr>
            <w:sz w:val="14"/>
            <w:szCs w:val="14"/>
            <w:lang w:val="en-US"/>
            <w:rPrChange w:author="Faruk Tuefekli" w:date="2019-12-12T08:51:50.415776" w:id="292797455">
              <w:rPr/>
            </w:rPrChange>
          </w:rPr>
          <w:t>l</w:t>
        </w:r>
        <w:r w:rsidRPr="4C4B7B8A" w:rsidR="4C4B7B8A">
          <w:rPr>
            <w:sz w:val="14"/>
            <w:szCs w:val="14"/>
            <w:lang w:val="en-US"/>
            <w:rPrChange w:author="Faruk Tuefekli" w:date="2019-12-12T08:51:50.415776" w:id="2021235545">
              <w:rPr/>
            </w:rPrChange>
          </w:rPr>
          <w:t>e</w:t>
        </w:r>
      </w:ins>
      <w:r w:rsidRPr="5A1AB241" w:rsidR="002D6B1A">
        <w:rPr>
          <w:sz w:val="14"/>
          <w:szCs w:val="14"/>
          <w:lang w:val="en-US"/>
          <w:rPrChange w:author="Faruk Tuefekli" w:date="2019-12-12T08:51:20.1305874" w:id="427681475">
            <w:rPr>
              <w:sz w:val="14"/>
              <w:lang w:val="en-US"/>
            </w:rPr>
          </w:rPrChange>
        </w:rPr>
        <w:t>)</w:t>
      </w:r>
      <w:r w:rsidRPr="5A1AB241" w:rsidR="00C61200">
        <w:rPr>
          <w:sz w:val="14"/>
          <w:szCs w:val="14"/>
          <w:lang w:val="en-US"/>
          <w:rPrChange w:author="Faruk Tuefekli" w:date="2019-12-12T08:51:20.1305874" w:id="932168124">
            <w:rPr>
              <w:sz w:val="14"/>
              <w:lang w:val="en-US"/>
            </w:rPr>
          </w:rPrChange>
        </w:rPr>
        <w:t xml:space="preserve">} AND </w:t>
      </w:r>
      <w:r w:rsidRPr="5A1AB241" w:rsidR="00E06C32">
        <w:rPr>
          <w:sz w:val="14"/>
          <w:szCs w:val="14"/>
          <w:lang w:val="en-US"/>
          <w:rPrChange w:author="Faruk Tuefekli" w:date="2019-12-12T08:51:20.1305874" w:id="63365129">
            <w:rPr>
              <w:sz w:val="14"/>
              <w:lang w:val="en-US"/>
            </w:rPr>
          </w:rPrChange>
        </w:rPr>
        <w:t>ratio_extr_min</w:t>
      </w:r>
      <w:r w:rsidRPr="5A1AB241" w:rsidR="00E06C32">
        <w:rPr>
          <w:sz w:val="14"/>
          <w:szCs w:val="14"/>
          <w:lang w:val="en-US"/>
          <w:rPrChange w:author="Faruk Tuefekli" w:date="2019-12-12T08:51:20.1305874" w:id="938504898">
            <w:rPr>
              <w:sz w:val="14"/>
              <w:lang w:val="en-US"/>
            </w:rPr>
          </w:rPrChange>
        </w:rPr>
        <w:t xml:space="preserve"> &lt; </w:t>
      </w:r>
      <w:r w:rsidRPr="5A1AB241" w:rsidR="0015619E">
        <w:rPr>
          <w:sz w:val="14"/>
          <w:szCs w:val="14"/>
          <w:lang w:val="en-US"/>
          <w:rPrChange w:author="Faruk Tuefekli" w:date="2019-12-12T08:51:20.1305874" w:id="326706601">
            <w:rPr>
              <w:sz w:val="14"/>
              <w:lang w:val="en-US"/>
            </w:rPr>
          </w:rPrChange>
        </w:rPr>
        <w:t>(</w:t>
      </w:r>
      <w:r w:rsidRPr="5A1AB241" w:rsidR="00E06C32">
        <w:rPr>
          <w:sz w:val="14"/>
          <w:szCs w:val="14"/>
          <w:lang w:val="en-US"/>
          <w:rPrChange w:author="Faruk Tuefekli" w:date="2019-12-12T08:51:20.1305874" w:id="2076961503">
            <w:rPr>
              <w:sz w:val="14"/>
              <w:lang w:val="en-US"/>
            </w:rPr>
          </w:rPrChange>
        </w:rPr>
        <w:t>Extratio</w:t>
      </w:r>
      <w:r w:rsidRPr="5A1AB241" w:rsidR="008E03E3">
        <w:rPr>
          <w:sz w:val="14"/>
          <w:szCs w:val="14"/>
          <w:lang w:val="en-US"/>
          <w:rPrChange w:author="Faruk Tuefekli" w:date="2019-12-12T08:51:20.1305874" w:id="336983336">
            <w:rPr>
              <w:sz w:val="14"/>
              <w:lang w:val="en-US"/>
            </w:rPr>
          </w:rPrChange>
        </w:rPr>
        <w:t>_profile</w:t>
      </w:r>
      <w:r w:rsidRPr="5A1AB241" w:rsidR="0015619E">
        <w:rPr>
          <w:sz w:val="14"/>
          <w:szCs w:val="14"/>
          <w:lang w:val="en-US"/>
          <w:rPrChange w:author="Faruk Tuefekli" w:date="2019-12-12T08:51:20.1305874" w:id="613664612">
            <w:rPr>
              <w:sz w:val="14"/>
              <w:lang w:val="en-US"/>
            </w:rPr>
          </w:rPrChange>
        </w:rPr>
        <w:t xml:space="preserve"> /8) </w:t>
      </w:r>
      <w:r w:rsidRPr="5A1AB241" w:rsidR="001E5250">
        <w:rPr>
          <w:sz w:val="14"/>
          <w:szCs w:val="14"/>
          <w:lang w:val="en-US"/>
          <w:rPrChange w:author="Faruk Tuefekli" w:date="2019-12-12T08:51:20.1305874" w:id="484546190">
            <w:rPr>
              <w:sz w:val="14"/>
              <w:lang w:val="en-US"/>
            </w:rPr>
          </w:rPrChange>
        </w:rPr>
        <w:t>&lt;</w:t>
      </w:r>
      <w:r w:rsidRPr="5A1AB241" w:rsidR="002D6B1A">
        <w:rPr>
          <w:sz w:val="14"/>
          <w:szCs w:val="14"/>
          <w:lang w:val="en-US"/>
          <w:rPrChange w:author="Faruk Tuefekli" w:date="2019-12-12T08:51:20.1305874" w:id="1103567079">
            <w:rPr>
              <w:sz w:val="14"/>
              <w:lang w:val="en-US"/>
            </w:rPr>
          </w:rPrChange>
        </w:rPr>
        <w:t xml:space="preserve"> </w:t>
      </w:r>
      <w:r w:rsidRPr="5A1AB241" w:rsidR="008E03E3">
        <w:rPr>
          <w:sz w:val="14"/>
          <w:szCs w:val="14"/>
          <w:lang w:val="en-US"/>
          <w:rPrChange w:author="Faruk Tuefekli" w:date="2019-12-12T08:51:20.1305874" w:id="513122317">
            <w:rPr>
              <w:sz w:val="14"/>
              <w:lang w:val="en-US"/>
            </w:rPr>
          </w:rPrChange>
        </w:rPr>
        <w:t>ratio_extr_max</w:t>
      </w:r>
      <w:r w:rsidRPr="5A1AB241" w:rsidR="008E03E3">
        <w:rPr>
          <w:sz w:val="14"/>
          <w:szCs w:val="14"/>
          <w:lang w:val="en-US"/>
          <w:rPrChange w:author="Faruk Tuefekli" w:date="2019-12-12T08:51:20.1305874" w:id="130065903">
            <w:rPr>
              <w:sz w:val="14"/>
              <w:lang w:val="en-US"/>
            </w:rPr>
          </w:rPrChange>
        </w:rPr>
        <w:t xml:space="preserve"> </w:t>
      </w:r>
      <w:r w:rsidRPr="5A1AB241" w:rsidR="00A9660F">
        <w:rPr>
          <w:sz w:val="14"/>
          <w:szCs w:val="14"/>
          <w:lang w:val="en-US"/>
          <w:rPrChange w:author="Faruk Tuefekli" w:date="2019-12-12T08:51:20.1305874" w:id="1547507337">
            <w:rPr>
              <w:sz w:val="14"/>
              <w:lang w:val="en-US"/>
            </w:rPr>
          </w:rPrChange>
        </w:rPr>
        <w:t xml:space="preserve"> </w:t>
      </w:r>
      <w:r w:rsidRPr="5A1AB241" w:rsidR="00A9660F">
        <w:rPr>
          <w:sz w:val="14"/>
          <w:szCs w:val="14"/>
          <w:highlight w:val="yellow"/>
          <w:lang w:val="en-US"/>
          <w:rPrChange w:author="Faruk Tuefekli" w:date="2019-12-12T08:51:20.1305874" w:id="78">
            <w:rPr>
              <w:sz w:val="14"/>
              <w:lang w:val="en-US"/>
            </w:rPr>
          </w:rPrChange>
        </w:rPr>
        <w:t xml:space="preserve">AND </w:t>
      </w:r>
      <w:r w:rsidRPr="5A1AB241" w:rsidR="00217759">
        <w:rPr>
          <w:sz w:val="14"/>
          <w:szCs w:val="14"/>
          <w:highlight w:val="yellow"/>
          <w:lang w:val="en-US"/>
          <w:rPrChange w:author="Faruk Tuefekli" w:date="2019-12-12T08:51:20.1305874" w:id="79">
            <w:rPr>
              <w:sz w:val="14"/>
              <w:lang w:val="en-US"/>
            </w:rPr>
          </w:rPrChange>
        </w:rPr>
        <w:t>Max_cavity</w:t>
      </w:r>
      <w:r w:rsidRPr="5A1AB241" w:rsidR="00601EF4">
        <w:rPr>
          <w:sz w:val="14"/>
          <w:szCs w:val="14"/>
          <w:highlight w:val="yellow"/>
          <w:lang w:val="en-US"/>
          <w:rPrChange w:author="Faruk Tuefekli" w:date="2019-12-12T08:51:20.1305874" w:id="80">
            <w:rPr>
              <w:sz w:val="14"/>
              <w:lang w:val="en-US"/>
            </w:rPr>
          </w:rPrChange>
        </w:rPr>
        <w:t xml:space="preserve"> &lt;=8</w:t>
      </w:r>
      <w:r w:rsidRPr="5A1AB241" w:rsidR="00217759">
        <w:rPr>
          <w:sz w:val="14"/>
          <w:szCs w:val="14"/>
          <w:lang w:val="en-US"/>
          <w:rPrChange w:author="Faruk Tuefekli" w:date="2019-12-12T08:51:20.1305874" w:id="1134165593">
            <w:rPr>
              <w:sz w:val="14"/>
              <w:lang w:val="en-US"/>
            </w:rPr>
          </w:rPrChange>
        </w:rPr>
        <w:t xml:space="preserve">  </w:t>
      </w:r>
      <w:r w:rsidRPr="5A1AB241" w:rsidR="002D6B1A">
        <w:rPr>
          <w:rFonts w:ascii="Wingdings" w:hAnsi="Wingdings" w:eastAsia="Wingdings" w:cs="Wingdings"/>
          <w:sz w:val="14"/>
          <w:szCs w:val="14"/>
          <w:lang w:val="en-US"/>
          <w:rPrChange w:author="Faruk Tuefekli" w:date="2019-12-12T08:51:20.1305874" w:id="1872745058">
            <w:rPr>
              <w:rFonts w:ascii="Wingdings" w:hAnsi="Wingdings" w:eastAsia="Wingdings" w:cs="Wingdings"/>
              <w:sz w:val="14"/>
              <w:lang w:val="en-US"/>
            </w:rPr>
          </w:rPrChange>
        </w:rPr>
        <w:t></w:t>
      </w:r>
      <w:r w:rsidRPr="5A1AB241" w:rsidR="002D6B1A">
        <w:rPr>
          <w:sz w:val="14"/>
          <w:szCs w:val="14"/>
          <w:lang w:val="en-US"/>
          <w:rPrChange w:author="Faruk Tuefekli" w:date="2019-12-12T08:51:20.1305874" w:id="1738589203">
            <w:rPr>
              <w:sz w:val="14"/>
              <w:lang w:val="en-US"/>
            </w:rPr>
          </w:rPrChange>
        </w:rPr>
        <w:t xml:space="preserve"> </w:t>
      </w:r>
      <w:r w:rsidRPr="5A1AB241" w:rsidR="00C22FC4">
        <w:rPr>
          <w:sz w:val="14"/>
          <w:szCs w:val="14"/>
          <w:lang w:val="en-US"/>
          <w:rPrChange w:author="Faruk Tuefekli" w:date="2019-12-12T08:51:20.1305874" w:id="1745530461">
            <w:rPr>
              <w:sz w:val="14"/>
              <w:lang w:val="en-US"/>
            </w:rPr>
          </w:rPrChange>
        </w:rPr>
        <w:t>Nbr_cavity</w:t>
      </w:r>
      <w:r w:rsidRPr="5A1AB241" w:rsidR="00C22FC4">
        <w:rPr>
          <w:sz w:val="14"/>
          <w:szCs w:val="14"/>
          <w:lang w:val="en-US"/>
          <w:rPrChange w:author="Faruk Tuefekli" w:date="2019-12-12T08:51:20.1305874" w:id="112855965">
            <w:rPr>
              <w:sz w:val="14"/>
              <w:lang w:val="en-US"/>
            </w:rPr>
          </w:rPrChange>
        </w:rPr>
        <w:t xml:space="preserve"> =8</w:t>
      </w:r>
      <w:r w:rsidRPr="5A1AB241" w:rsidR="000059C9">
        <w:rPr>
          <w:sz w:val="14"/>
          <w:szCs w:val="14"/>
          <w:lang w:val="en-US"/>
          <w:rPrChange w:author="Faruk Tuefekli" w:date="2019-12-12T08:51:20.1305874" w:id="773993700">
            <w:rPr>
              <w:sz w:val="14"/>
              <w:lang w:val="en-US"/>
            </w:rPr>
          </w:rPrChange>
        </w:rPr>
        <w:t xml:space="preserve">, else </w:t>
      </w:r>
    </w:p>
    <w:p w:rsidRPr="00C8023E" w:rsidR="00214536" w:rsidP="3B9C8968" w:rsidRDefault="00975FA5" w14:paraId="4FC1FA08" w14:textId="61BB1DCA">
      <w:pPr>
        <w:rPr>
          <w:sz w:val="14"/>
          <w:lang w:val="en-US"/>
        </w:rPr>
      </w:pPr>
      <w:r w:rsidRPr="00C8023E">
        <w:rPr>
          <w:sz w:val="14"/>
          <w:lang w:val="en-US"/>
        </w:rPr>
        <w:t>check i</w:t>
      </w:r>
      <w:r w:rsidRPr="00C8023E" w:rsidR="00262789">
        <w:rPr>
          <w:sz w:val="14"/>
          <w:lang w:val="en-US"/>
        </w:rPr>
        <w:t>f</w:t>
      </w:r>
      <w:r w:rsidRPr="00C8023E">
        <w:rPr>
          <w:sz w:val="14"/>
          <w:lang w:val="en-US"/>
        </w:rPr>
        <w:t xml:space="preserve"> 6 </w:t>
      </w:r>
      <w:proofErr w:type="gramStart"/>
      <w:r w:rsidRPr="00C8023E">
        <w:rPr>
          <w:sz w:val="14"/>
          <w:lang w:val="en-US"/>
        </w:rPr>
        <w:t>cavity</w:t>
      </w:r>
      <w:proofErr w:type="gramEnd"/>
      <w:r w:rsidRPr="00C8023E">
        <w:rPr>
          <w:sz w:val="14"/>
          <w:lang w:val="en-US"/>
        </w:rPr>
        <w:t xml:space="preserve"> possible</w:t>
      </w:r>
      <w:r w:rsidRPr="00C8023E" w:rsidR="007E2B85">
        <w:rPr>
          <w:sz w:val="14"/>
          <w:lang w:val="en-US"/>
        </w:rPr>
        <w:t>…</w:t>
      </w:r>
    </w:p>
    <w:p w:rsidRPr="00C8023E" w:rsidR="00262789" w:rsidP="4C4B7B8A" w:rsidRDefault="00975FA5" w14:paraId="4365DBC5" w14:textId="33E43605">
      <w:pPr>
        <w:rPr>
          <w:sz w:val="14"/>
          <w:szCs w:val="14"/>
          <w:lang w:val="en-US"/>
          <w:rPrChange w:author="Faruk Tuefekli" w:date="2019-12-12T08:51:50.415776" w:id="1914261405">
            <w:rPr/>
          </w:rPrChange>
        </w:rPr>
        <w:pPrChange w:author="Faruk Tuefekli" w:date="2019-12-12T08:51:50.415776" w:id="787815547">
          <w:pPr/>
        </w:pPrChange>
      </w:pPr>
      <w:r w:rsidRPr="4C4B7B8A">
        <w:rPr>
          <w:sz w:val="14"/>
          <w:szCs w:val="14"/>
          <w:lang w:val="en-US"/>
          <w:rPrChange w:author="Faruk Tuefekli" w:date="2019-12-12T08:51:50.415776" w:id="357801181">
            <w:rPr>
              <w:sz w:val="14"/>
              <w:lang w:val="en-US"/>
            </w:rPr>
          </w:rPrChange>
        </w:rPr>
        <w:t xml:space="preserve">IF </w:t>
      </w:r>
      <w:proofErr w:type="spellStart"/>
      <w:r w:rsidRPr="4C4B7B8A" w:rsidR="00262789">
        <w:rPr>
          <w:sz w:val="14"/>
          <w:szCs w:val="14"/>
          <w:lang w:val="en-US"/>
          <w:rPrChange w:author="Faruk Tuefekli" w:date="2019-12-12T08:51:50.415776" w:id="881733568">
            <w:rPr>
              <w:sz w:val="14"/>
              <w:lang w:val="en-US"/>
            </w:rPr>
          </w:rPrChange>
        </w:rPr>
        <w:t>Cimcumscribing_profile</w:t>
      </w:r>
      <w:proofErr w:type="spellEnd"/>
      <w:r w:rsidRPr="4C4B7B8A" w:rsidR="00262789">
        <w:rPr>
          <w:sz w:val="14"/>
          <w:szCs w:val="14"/>
          <w:lang w:val="en-US"/>
          <w:rPrChange w:author="Faruk Tuefekli" w:date="2019-12-12T08:51:50.415776" w:id="832367472">
            <w:rPr>
              <w:sz w:val="14"/>
              <w:lang w:val="en-US"/>
            </w:rPr>
          </w:rPrChange>
        </w:rPr>
        <w:t xml:space="preserve"> &lt; (max_cs_6cav – </w:t>
      </w:r>
      <w:r w:rsidRPr="4C4B7B8A" w:rsidR="00262789">
        <w:rPr>
          <w:sz w:val="14"/>
          <w:szCs w:val="14"/>
          <w:lang w:val="en-US"/>
          <w:rPrChange w:author="Faruk Tuefekli" w:date="2019-12-12T08:51:50.415776" w:id="200608374">
            <w:rPr>
              <w:sz w:val="14"/>
              <w:lang w:val="en-US"/>
            </w:rPr>
          </w:rPrChange>
        </w:rPr>
        <w:t>axdistance</w:t>
      </w:r>
      <w:ins w:author="Faruk Tuefekli" w:date="2019-12-12T08:51:50.415776" w:id="1683619486">
        <w:r w:rsidRPr="4C4B7B8A" w:rsidR="4C4B7B8A">
          <w:rPr>
            <w:sz w:val="14"/>
            <w:szCs w:val="14"/>
            <w:lang w:val="en-US"/>
            <w:rPrChange w:author="Faruk Tuefekli" w:date="2019-12-12T08:51:50.415776" w:id="1177935273">
              <w:rPr>
                <w:sz w:val="14"/>
                <w:lang w:val="en-US"/>
              </w:rPr>
            </w:rPrChange>
          </w:rPr>
          <w:t>_profile</w:t>
        </w:r>
      </w:ins>
      <w:r w:rsidRPr="4C4B7B8A" w:rsidR="00262789">
        <w:rPr>
          <w:sz w:val="14"/>
          <w:szCs w:val="14"/>
          <w:lang w:val="en-US"/>
          <w:rPrChange w:author="Faruk Tuefekli" w:date="2019-12-12T08:51:50.415776" w:id="435582888">
            <w:rPr>
              <w:sz w:val="14"/>
              <w:lang w:val="en-US"/>
            </w:rPr>
          </w:rPrChange>
        </w:rPr>
        <w:t xml:space="preserve">) </w:t>
      </w:r>
      <w:r w:rsidRPr="4C4B7B8A" w:rsidR="008E03E3">
        <w:rPr>
          <w:sz w:val="14"/>
          <w:szCs w:val="14"/>
          <w:lang w:val="en-US"/>
          <w:rPrChange w:author="Faruk Tuefekli" w:date="2019-12-12T08:51:50.415776" w:id="1247779680">
            <w:rPr>
              <w:sz w:val="14"/>
              <w:lang w:val="en-US"/>
            </w:rPr>
          </w:rPrChange>
        </w:rPr>
        <w:t xml:space="preserve">AND </w:t>
      </w:r>
      <w:proofErr w:type="spellStart"/>
      <w:r w:rsidRPr="4C4B7B8A" w:rsidR="008E03E3">
        <w:rPr>
          <w:sz w:val="14"/>
          <w:szCs w:val="14"/>
          <w:lang w:val="en-US"/>
          <w:rPrChange w:author="Faruk Tuefekli" w:date="2019-12-12T08:51:50.415776" w:id="335504036">
            <w:rPr>
              <w:sz w:val="14"/>
              <w:lang w:val="en-US"/>
            </w:rPr>
          </w:rPrChange>
        </w:rPr>
        <w:t>ratio_extr_min</w:t>
      </w:r>
      <w:proofErr w:type="spellEnd"/>
      <w:r w:rsidRPr="4C4B7B8A" w:rsidR="008E03E3">
        <w:rPr>
          <w:sz w:val="14"/>
          <w:szCs w:val="14"/>
          <w:lang w:val="en-US"/>
          <w:rPrChange w:author="Faruk Tuefekli" w:date="2019-12-12T08:51:50.415776" w:id="2133806310">
            <w:rPr>
              <w:sz w:val="14"/>
              <w:lang w:val="en-US"/>
            </w:rPr>
          </w:rPrChange>
        </w:rPr>
        <w:t xml:space="preserve"> &lt; (</w:t>
      </w:r>
      <w:proofErr w:type="spellStart"/>
      <w:r w:rsidRPr="4C4B7B8A" w:rsidR="008E03E3">
        <w:rPr>
          <w:sz w:val="14"/>
          <w:szCs w:val="14"/>
          <w:lang w:val="en-US"/>
          <w:rPrChange w:author="Faruk Tuefekli" w:date="2019-12-12T08:51:50.415776" w:id="929709801">
            <w:rPr>
              <w:sz w:val="14"/>
              <w:lang w:val="en-US"/>
            </w:rPr>
          </w:rPrChange>
        </w:rPr>
        <w:t>Extratio_profile</w:t>
      </w:r>
      <w:proofErr w:type="spellEnd"/>
      <w:r w:rsidRPr="4C4B7B8A" w:rsidR="008E03E3">
        <w:rPr>
          <w:sz w:val="14"/>
          <w:szCs w:val="14"/>
          <w:lang w:val="en-US"/>
          <w:rPrChange w:author="Faruk Tuefekli" w:date="2019-12-12T08:51:50.415776" w:id="1467289353">
            <w:rPr>
              <w:sz w:val="14"/>
              <w:lang w:val="en-US"/>
            </w:rPr>
          </w:rPrChange>
        </w:rPr>
        <w:t xml:space="preserve"> /6) &lt; </w:t>
      </w:r>
      <w:proofErr w:type="spellStart"/>
      <w:r w:rsidRPr="4C4B7B8A" w:rsidR="008E03E3">
        <w:rPr>
          <w:sz w:val="14"/>
          <w:szCs w:val="14"/>
          <w:lang w:val="en-US"/>
          <w:rPrChange w:author="Faruk Tuefekli" w:date="2019-12-12T08:51:50.415776" w:id="1363252067">
            <w:rPr>
              <w:sz w:val="14"/>
              <w:lang w:val="en-US"/>
            </w:rPr>
          </w:rPrChange>
        </w:rPr>
        <w:t>ratio_extr_max</w:t>
      </w:r>
      <w:proofErr w:type="spellEnd"/>
      <w:r w:rsidRPr="4C4B7B8A" w:rsidR="008E03E3">
        <w:rPr>
          <w:sz w:val="14"/>
          <w:szCs w:val="14"/>
          <w:lang w:val="en-US"/>
          <w:rPrChange w:author="Faruk Tuefekli" w:date="2019-12-12T08:51:50.415776" w:id="275423297">
            <w:rPr>
              <w:sz w:val="14"/>
              <w:lang w:val="en-US"/>
            </w:rPr>
          </w:rPrChange>
        </w:rPr>
        <w:t xml:space="preserve"> </w:t>
      </w:r>
      <w:r w:rsidRPr="4C4B7B8A" w:rsidR="0050716C">
        <w:rPr>
          <w:sz w:val="14"/>
          <w:szCs w:val="14"/>
          <w:highlight w:val="yellow"/>
          <w:lang w:val="en-US"/>
          <w:rPrChange w:author="Faruk Tuefekli" w:date="2019-12-12T08:51:50.415776" w:id="81">
            <w:rPr>
              <w:sz w:val="14"/>
              <w:lang w:val="en-US"/>
            </w:rPr>
          </w:rPrChange>
        </w:rPr>
        <w:t xml:space="preserve">AND </w:t>
      </w:r>
      <w:proofErr w:type="spellStart"/>
      <w:r w:rsidRPr="4C4B7B8A" w:rsidR="0050716C">
        <w:rPr>
          <w:sz w:val="14"/>
          <w:szCs w:val="14"/>
          <w:highlight w:val="yellow"/>
          <w:lang w:val="en-US"/>
          <w:rPrChange w:author="Faruk Tuefekli" w:date="2019-12-12T08:51:50.415776" w:id="82">
            <w:rPr>
              <w:sz w:val="14"/>
              <w:lang w:val="en-US"/>
            </w:rPr>
          </w:rPrChange>
        </w:rPr>
        <w:t>Max_cavity</w:t>
      </w:r>
      <w:proofErr w:type="spellEnd"/>
      <w:r w:rsidRPr="4C4B7B8A" w:rsidR="0050716C">
        <w:rPr>
          <w:sz w:val="14"/>
          <w:szCs w:val="14"/>
          <w:highlight w:val="yellow"/>
          <w:lang w:val="en-US"/>
          <w:rPrChange w:author="Faruk Tuefekli" w:date="2019-12-12T08:51:50.415776" w:id="83">
            <w:rPr>
              <w:sz w:val="14"/>
              <w:lang w:val="en-US"/>
            </w:rPr>
          </w:rPrChange>
        </w:rPr>
        <w:t xml:space="preserve"> &lt;=</w:t>
      </w:r>
      <w:proofErr w:type="gramStart"/>
      <w:r w:rsidRPr="4C4B7B8A" w:rsidR="0050716C">
        <w:rPr>
          <w:sz w:val="14"/>
          <w:szCs w:val="14"/>
          <w:highlight w:val="yellow"/>
          <w:lang w:val="en-US"/>
          <w:rPrChange w:author="Faruk Tuefekli" w:date="2019-12-12T08:51:50.415776" w:id="84">
            <w:rPr>
              <w:sz w:val="14"/>
              <w:lang w:val="en-US"/>
            </w:rPr>
          </w:rPrChange>
        </w:rPr>
        <w:t>6</w:t>
      </w:r>
      <w:r w:rsidRPr="4C4B7B8A" w:rsidR="0050716C">
        <w:rPr>
          <w:sz w:val="14"/>
          <w:szCs w:val="14"/>
          <w:lang w:val="en-US"/>
          <w:rPrChange w:author="Faruk Tuefekli" w:date="2019-12-12T08:51:50.415776" w:id="728575849">
            <w:rPr>
              <w:sz w:val="14"/>
              <w:lang w:val="en-US"/>
            </w:rPr>
          </w:rPrChange>
        </w:rPr>
        <w:t xml:space="preserve"> </w:t>
      </w:r>
      <w:r w:rsidRPr="4C4B7B8A" w:rsidR="0050716C">
        <w:rPr>
          <w:sz w:val="14"/>
          <w:szCs w:val="14"/>
          <w:lang w:val="en-US"/>
          <w:rPrChange w:author="Faruk Tuefekli" w:date="2019-12-12T08:51:50.415776" w:id="1085312858">
            <w:rPr>
              <w:sz w:val="14"/>
              <w:lang w:val="en-US"/>
            </w:rPr>
          </w:rPrChange>
        </w:rPr>
        <w:t xml:space="preserve"> </w:t>
      </w:r>
      <w:r w:rsidRPr="4C4B7B8A" w:rsidR="00262789">
        <w:rPr>
          <w:rFonts w:ascii="Wingdings" w:hAnsi="Wingdings" w:eastAsia="Wingdings" w:cs="Wingdings"/>
          <w:sz w:val="14"/>
          <w:szCs w:val="14"/>
          <w:lang w:val="en-US"/>
          <w:rPrChange w:author="Faruk Tuefekli" w:date="2019-12-12T08:51:50.415776" w:id="1517700129">
            <w:rPr>
              <w:rFonts w:ascii="Wingdings" w:hAnsi="Wingdings" w:eastAsia="Wingdings" w:cs="Wingdings"/>
              <w:sz w:val="14"/>
              <w:lang w:val="en-US"/>
            </w:rPr>
          </w:rPrChange>
        </w:rPr>
        <w:t></w:t>
      </w:r>
      <w:proofErr w:type="gramEnd"/>
      <w:r w:rsidRPr="4C4B7B8A" w:rsidR="00262789">
        <w:rPr>
          <w:sz w:val="14"/>
          <w:szCs w:val="14"/>
          <w:lang w:val="en-US"/>
          <w:rPrChange w:author="Faruk Tuefekli" w:date="2019-12-12T08:51:50.415776" w:id="2005640474">
            <w:rPr>
              <w:sz w:val="14"/>
              <w:lang w:val="en-US"/>
            </w:rPr>
          </w:rPrChange>
        </w:rPr>
        <w:t xml:space="preserve"> </w:t>
      </w:r>
      <w:proofErr w:type="spellStart"/>
      <w:r w:rsidRPr="4C4B7B8A" w:rsidR="00C22FC4">
        <w:rPr>
          <w:sz w:val="14"/>
          <w:szCs w:val="14"/>
          <w:lang w:val="en-US"/>
          <w:rPrChange w:author="Faruk Tuefekli" w:date="2019-12-12T08:51:50.415776" w:id="2049638932">
            <w:rPr>
              <w:sz w:val="14"/>
              <w:lang w:val="en-US"/>
            </w:rPr>
          </w:rPrChange>
        </w:rPr>
        <w:t>Nbr_cavity</w:t>
      </w:r>
      <w:proofErr w:type="spellEnd"/>
      <w:r w:rsidRPr="4C4B7B8A" w:rsidR="00C22FC4">
        <w:rPr>
          <w:sz w:val="14"/>
          <w:szCs w:val="14"/>
          <w:lang w:val="en-US"/>
          <w:rPrChange w:author="Faruk Tuefekli" w:date="2019-12-12T08:51:50.415776" w:id="1673854396">
            <w:rPr>
              <w:sz w:val="14"/>
              <w:lang w:val="en-US"/>
            </w:rPr>
          </w:rPrChange>
        </w:rPr>
        <w:t xml:space="preserve"> =6</w:t>
      </w:r>
      <w:r w:rsidRPr="4C4B7B8A" w:rsidR="00262789">
        <w:rPr>
          <w:sz w:val="14"/>
          <w:szCs w:val="14"/>
          <w:lang w:val="en-US"/>
          <w:rPrChange w:author="Faruk Tuefekli" w:date="2019-12-12T08:51:50.415776" w:id="1104387128">
            <w:rPr>
              <w:sz w:val="14"/>
              <w:lang w:val="en-US"/>
            </w:rPr>
          </w:rPrChange>
        </w:rPr>
        <w:t xml:space="preserve">, else </w:t>
      </w:r>
    </w:p>
    <w:p w:rsidRPr="00C8023E" w:rsidR="00975FA5" w:rsidP="3B9C8968" w:rsidRDefault="00262789" w14:paraId="3F66B680" w14:textId="11F83B51">
      <w:pPr>
        <w:rPr>
          <w:sz w:val="14"/>
          <w:lang w:val="en-US"/>
        </w:rPr>
      </w:pPr>
      <w:r w:rsidRPr="00C8023E">
        <w:rPr>
          <w:sz w:val="14"/>
          <w:lang w:val="en-US"/>
        </w:rPr>
        <w:t xml:space="preserve">check if 4 </w:t>
      </w:r>
      <w:proofErr w:type="gramStart"/>
      <w:r w:rsidRPr="00C8023E">
        <w:rPr>
          <w:sz w:val="14"/>
          <w:lang w:val="en-US"/>
        </w:rPr>
        <w:t>cavity</w:t>
      </w:r>
      <w:proofErr w:type="gramEnd"/>
      <w:r w:rsidRPr="00C8023E">
        <w:rPr>
          <w:sz w:val="14"/>
          <w:lang w:val="en-US"/>
        </w:rPr>
        <w:t xml:space="preserve"> </w:t>
      </w:r>
      <w:r w:rsidRPr="00C8023E" w:rsidR="003407F1">
        <w:rPr>
          <w:sz w:val="14"/>
          <w:lang w:val="en-US"/>
        </w:rPr>
        <w:t>possible</w:t>
      </w:r>
    </w:p>
    <w:p w:rsidRPr="00C8023E" w:rsidR="00262789" w:rsidP="71DE9C22" w:rsidRDefault="00C14726" w14:paraId="43885CE1" w14:textId="2F69E73B">
      <w:pPr>
        <w:rPr>
          <w:sz w:val="14"/>
          <w:szCs w:val="14"/>
          <w:lang w:val="en-US"/>
          <w:rPrChange w:author="Faruk Tuefekli" w:date="2019-12-12T08:52:21.3759817" w:id="17779198">
            <w:rPr/>
          </w:rPrChange>
        </w:rPr>
        <w:pPrChange w:author="Faruk Tuefekli" w:date="2019-12-12T08:52:21.3759817" w:id="390642170">
          <w:pPr/>
        </w:pPrChange>
      </w:pPr>
      <w:r w:rsidRPr="4C4B7B8A">
        <w:rPr>
          <w:sz w:val="14"/>
          <w:szCs w:val="14"/>
          <w:lang w:val="en-US"/>
          <w:rPrChange w:author="Faruk Tuefekli" w:date="2019-12-12T08:51:50.415776" w:id="518735102">
            <w:rPr>
              <w:sz w:val="14"/>
              <w:lang w:val="en-US"/>
            </w:rPr>
          </w:rPrChange>
        </w:rPr>
        <w:t xml:space="preserve">IF </w:t>
      </w:r>
      <w:r w:rsidRPr="4C4B7B8A">
        <w:rPr>
          <w:sz w:val="14"/>
          <w:szCs w:val="14"/>
          <w:lang w:val="en-US"/>
          <w:rPrChange w:author="Faruk Tuefekli" w:date="2019-12-12T08:51:50.415776" w:id="1562064629">
            <w:rPr>
              <w:sz w:val="14"/>
              <w:lang w:val="en-US"/>
            </w:rPr>
          </w:rPrChange>
        </w:rPr>
        <w:t>Width_profile</w:t>
      </w:r>
      <w:r w:rsidRPr="4C4B7B8A">
        <w:rPr>
          <w:sz w:val="14"/>
          <w:szCs w:val="14"/>
          <w:lang w:val="en-US"/>
          <w:rPrChange w:author="Faruk Tuefekli" w:date="2019-12-12T08:51:50.415776" w:id="1518786395">
            <w:rPr>
              <w:sz w:val="14"/>
              <w:lang w:val="en-US"/>
            </w:rPr>
          </w:rPrChange>
        </w:rPr>
        <w:t xml:space="preserve"> &lt; max_height_4cav</w:t>
      </w:r>
      <w:r w:rsidRPr="4C4B7B8A" w:rsidR="00D03595">
        <w:rPr>
          <w:sz w:val="14"/>
          <w:szCs w:val="14"/>
          <w:lang w:val="en-US"/>
          <w:rPrChange w:author="Faruk Tuefekli" w:date="2019-12-12T08:51:50.415776" w:id="381983111">
            <w:rPr>
              <w:sz w:val="14"/>
              <w:lang w:val="en-US"/>
            </w:rPr>
          </w:rPrChange>
        </w:rPr>
        <w:t xml:space="preserve"> OR </w:t>
      </w:r>
      <w:r w:rsidRPr="4C4B7B8A" w:rsidR="00D03595">
        <w:rPr>
          <w:sz w:val="14"/>
          <w:szCs w:val="14"/>
          <w:lang w:val="en-US"/>
          <w:rPrChange w:author="Faruk Tuefekli" w:date="2019-12-12T08:51:50.415776" w:id="951253102">
            <w:rPr>
              <w:sz w:val="14"/>
              <w:lang w:val="en-US"/>
            </w:rPr>
          </w:rPrChange>
        </w:rPr>
        <w:t>Cimcumscribing_profile</w:t>
      </w:r>
      <w:r w:rsidRPr="4C4B7B8A" w:rsidR="00D03595">
        <w:rPr>
          <w:sz w:val="14"/>
          <w:szCs w:val="14"/>
          <w:lang w:val="en-US"/>
          <w:rPrChange w:author="Faruk Tuefekli" w:date="2019-12-12T08:51:50.415776" w:id="1569653337">
            <w:rPr>
              <w:sz w:val="14"/>
              <w:lang w:val="en-US"/>
            </w:rPr>
          </w:rPrChange>
        </w:rPr>
        <w:t xml:space="preserve"> </w:t>
      </w:r>
      <w:r w:rsidRPr="4C4B7B8A" w:rsidR="00967938">
        <w:rPr>
          <w:sz w:val="14"/>
          <w:szCs w:val="14"/>
          <w:lang w:val="en-US"/>
          <w:rPrChange w:author="Faruk Tuefekli" w:date="2019-12-12T08:51:50.415776" w:id="1095948196">
            <w:rPr>
              <w:sz w:val="14"/>
              <w:lang w:val="en-US"/>
            </w:rPr>
          </w:rPrChange>
        </w:rPr>
        <w:t>&lt; (</w:t>
      </w:r>
      <w:r w:rsidRPr="4C4B7B8A" w:rsidR="00967938">
        <w:rPr>
          <w:sz w:val="14"/>
          <w:szCs w:val="14"/>
          <w:lang w:val="en-US"/>
          <w:rPrChange w:author="Faruk Tuefekli" w:date="2019-12-12T08:51:50.415776" w:id="2097777594">
            <w:rPr>
              <w:sz w:val="14"/>
              <w:lang w:val="en-US"/>
            </w:rPr>
          </w:rPrChange>
        </w:rPr>
        <w:t>usable_dia</w:t>
      </w:r>
      <w:r w:rsidRPr="4C4B7B8A" w:rsidR="00967938">
        <w:rPr>
          <w:sz w:val="14"/>
          <w:szCs w:val="14"/>
          <w:lang w:val="en-US"/>
          <w:rPrChange w:author="Faruk Tuefekli" w:date="2019-12-12T08:51:50.415776" w:id="1989920003">
            <w:rPr>
              <w:sz w:val="14"/>
              <w:lang w:val="en-US"/>
            </w:rPr>
          </w:rPrChange>
        </w:rPr>
        <w:t xml:space="preserve">/2 – </w:t>
      </w:r>
      <w:r w:rsidRPr="4C4B7B8A" w:rsidR="00967938">
        <w:rPr>
          <w:sz w:val="14"/>
          <w:szCs w:val="14"/>
          <w:lang w:val="en-US"/>
          <w:rPrChange w:author="Faruk Tuefekli" w:date="2019-12-12T08:51:50.415776" w:id="1214183777">
            <w:rPr>
              <w:sz w:val="14"/>
              <w:lang w:val="en-US"/>
            </w:rPr>
          </w:rPrChange>
        </w:rPr>
        <w:t>axdistance_</w:t>
      </w:r>
      <w:ins w:author="Faruk Tuefekli" w:date="2019-12-12T08:51:50.415776" w:id="926753038">
        <w:r w:rsidRPr="4C4B7B8A" w:rsidR="4C4B7B8A">
          <w:rPr>
            <w:sz w:val="14"/>
            <w:szCs w:val="14"/>
            <w:lang w:val="en-US"/>
            <w:rPrChange w:author="Faruk Tuefekli" w:date="2019-12-12T08:51:50.415776" w:id="1789616235">
              <w:rPr>
                <w:sz w:val="14"/>
                <w:lang w:val="en-US"/>
              </w:rPr>
            </w:rPrChange>
          </w:rPr>
          <w:t>profil</w:t>
        </w:r>
      </w:ins>
      <w:ins w:author="Faruk Tuefekli" w:date="2019-12-12T08:52:21.3759817" w:id="694623422">
        <w:r w:rsidRPr="71DE9C22" w:rsidR="71DE9C22">
          <w:rPr>
            <w:sz w:val="14"/>
            <w:szCs w:val="14"/>
            <w:lang w:val="en-US"/>
            <w:rPrChange w:author="Faruk Tuefekli" w:date="2019-12-12T08:52:21.3759817" w:id="880196061">
              <w:rPr/>
            </w:rPrChange>
          </w:rPr>
          <w:t>e</w:t>
        </w:r>
      </w:ins>
      <w:r w:rsidRPr="4C4B7B8A" w:rsidR="00967938">
        <w:rPr>
          <w:sz w:val="14"/>
          <w:szCs w:val="14"/>
          <w:lang w:val="en-US"/>
          <w:rPrChange w:author="Faruk Tuefekli" w:date="2019-12-12T08:51:50.415776" w:id="563095404">
            <w:rPr>
              <w:sz w:val="14"/>
              <w:lang w:val="en-US"/>
            </w:rPr>
          </w:rPrChange>
        </w:rPr>
        <w:t>)</w:t>
      </w:r>
      <w:r w:rsidRPr="4C4B7B8A" w:rsidR="003407F1">
        <w:rPr>
          <w:sz w:val="14"/>
          <w:szCs w:val="14"/>
          <w:lang w:val="en-US"/>
          <w:rPrChange w:author="Faruk Tuefekli" w:date="2019-12-12T08:51:50.415776" w:id="1111849934">
            <w:rPr>
              <w:sz w:val="14"/>
              <w:lang w:val="en-US"/>
            </w:rPr>
          </w:rPrChange>
        </w:rPr>
        <w:t xml:space="preserve"> </w:t>
      </w:r>
      <w:r w:rsidRPr="4C4B7B8A" w:rsidR="008E03E3">
        <w:rPr>
          <w:sz w:val="14"/>
          <w:szCs w:val="14"/>
          <w:lang w:val="en-US"/>
          <w:rPrChange w:author="Faruk Tuefekli" w:date="2019-12-12T08:51:50.415776" w:id="847535519">
            <w:rPr>
              <w:sz w:val="14"/>
              <w:lang w:val="en-US"/>
            </w:rPr>
          </w:rPrChange>
        </w:rPr>
        <w:t xml:space="preserve">AND </w:t>
      </w:r>
      <w:r w:rsidRPr="4C4B7B8A" w:rsidR="008E03E3">
        <w:rPr>
          <w:sz w:val="14"/>
          <w:szCs w:val="14"/>
          <w:lang w:val="en-US"/>
          <w:rPrChange w:author="Faruk Tuefekli" w:date="2019-12-12T08:51:50.415776" w:id="1549576542">
            <w:rPr>
              <w:sz w:val="14"/>
              <w:lang w:val="en-US"/>
            </w:rPr>
          </w:rPrChange>
        </w:rPr>
        <w:t>ratio_extr_min</w:t>
      </w:r>
      <w:r w:rsidRPr="4C4B7B8A" w:rsidR="008E03E3">
        <w:rPr>
          <w:sz w:val="14"/>
          <w:szCs w:val="14"/>
          <w:lang w:val="en-US"/>
          <w:rPrChange w:author="Faruk Tuefekli" w:date="2019-12-12T08:51:50.415776" w:id="1425706337">
            <w:rPr>
              <w:sz w:val="14"/>
              <w:lang w:val="en-US"/>
            </w:rPr>
          </w:rPrChange>
        </w:rPr>
        <w:t xml:space="preserve"> &lt; (</w:t>
      </w:r>
      <w:r w:rsidRPr="4C4B7B8A" w:rsidR="008E03E3">
        <w:rPr>
          <w:sz w:val="14"/>
          <w:szCs w:val="14"/>
          <w:lang w:val="en-US"/>
          <w:rPrChange w:author="Faruk Tuefekli" w:date="2019-12-12T08:51:50.415776" w:id="613331126">
            <w:rPr>
              <w:sz w:val="14"/>
              <w:lang w:val="en-US"/>
            </w:rPr>
          </w:rPrChange>
        </w:rPr>
        <w:t>Extratio_profile</w:t>
      </w:r>
      <w:r w:rsidRPr="4C4B7B8A" w:rsidR="008E03E3">
        <w:rPr>
          <w:sz w:val="14"/>
          <w:szCs w:val="14"/>
          <w:lang w:val="en-US"/>
          <w:rPrChange w:author="Faruk Tuefekli" w:date="2019-12-12T08:51:50.415776" w:id="169298778">
            <w:rPr>
              <w:sz w:val="14"/>
              <w:lang w:val="en-US"/>
            </w:rPr>
          </w:rPrChange>
        </w:rPr>
        <w:t xml:space="preserve"> /4) &lt; </w:t>
      </w:r>
      <w:r w:rsidRPr="4C4B7B8A" w:rsidR="008E03E3">
        <w:rPr>
          <w:sz w:val="14"/>
          <w:szCs w:val="14"/>
          <w:lang w:val="en-US"/>
          <w:rPrChange w:author="Faruk Tuefekli" w:date="2019-12-12T08:51:50.415776" w:id="1993366984">
            <w:rPr>
              <w:sz w:val="14"/>
              <w:lang w:val="en-US"/>
            </w:rPr>
          </w:rPrChange>
        </w:rPr>
        <w:t>ratio_extr_max</w:t>
      </w:r>
      <w:r w:rsidRPr="4C4B7B8A" w:rsidR="008E03E3">
        <w:rPr>
          <w:sz w:val="14"/>
          <w:szCs w:val="14"/>
          <w:lang w:val="en-US"/>
          <w:rPrChange w:author="Faruk Tuefekli" w:date="2019-12-12T08:51:50.415776" w:id="1592050452">
            <w:rPr>
              <w:sz w:val="14"/>
              <w:lang w:val="en-US"/>
            </w:rPr>
          </w:rPrChange>
        </w:rPr>
        <w:t xml:space="preserve"> </w:t>
      </w:r>
      <w:r w:rsidRPr="4C4B7B8A" w:rsidR="0050716C">
        <w:rPr>
          <w:sz w:val="14"/>
          <w:szCs w:val="14"/>
          <w:highlight w:val="yellow"/>
          <w:lang w:val="en-US"/>
          <w:rPrChange w:author="Faruk Tuefekli" w:date="2019-12-12T08:51:50.415776" w:id="85">
            <w:rPr>
              <w:sz w:val="14"/>
              <w:lang w:val="en-US"/>
            </w:rPr>
          </w:rPrChange>
        </w:rPr>
        <w:t xml:space="preserve">AND </w:t>
      </w:r>
      <w:r w:rsidRPr="4C4B7B8A" w:rsidR="0050716C">
        <w:rPr>
          <w:sz w:val="14"/>
          <w:szCs w:val="14"/>
          <w:highlight w:val="yellow"/>
          <w:lang w:val="en-US"/>
          <w:rPrChange w:author="Faruk Tuefekli" w:date="2019-12-12T08:51:50.415776" w:id="86">
            <w:rPr>
              <w:sz w:val="14"/>
              <w:lang w:val="en-US"/>
            </w:rPr>
          </w:rPrChange>
        </w:rPr>
        <w:t>Max_cavity</w:t>
      </w:r>
      <w:r w:rsidRPr="4C4B7B8A" w:rsidR="0050716C">
        <w:rPr>
          <w:sz w:val="14"/>
          <w:szCs w:val="14"/>
          <w:highlight w:val="yellow"/>
          <w:lang w:val="en-US"/>
          <w:rPrChange w:author="Faruk Tuefekli" w:date="2019-12-12T08:51:50.415776" w:id="87">
            <w:rPr>
              <w:sz w:val="14"/>
              <w:lang w:val="en-US"/>
            </w:rPr>
          </w:rPrChange>
        </w:rPr>
        <w:t xml:space="preserve"> &lt;=</w:t>
      </w:r>
      <w:r w:rsidRPr="4C4B7B8A" w:rsidR="0050716C">
        <w:rPr>
          <w:sz w:val="14"/>
          <w:szCs w:val="14"/>
          <w:highlight w:val="yellow"/>
          <w:lang w:val="en-US"/>
          <w:rPrChange w:author="Faruk Tuefekli" w:date="2019-12-12T08:51:50.415776" w:id="88">
            <w:rPr>
              <w:sz w:val="14"/>
              <w:lang w:val="en-US"/>
            </w:rPr>
          </w:rPrChange>
        </w:rPr>
        <w:t>4</w:t>
      </w:r>
      <w:r w:rsidRPr="4C4B7B8A" w:rsidR="0050716C">
        <w:rPr>
          <w:sz w:val="14"/>
          <w:szCs w:val="14"/>
          <w:lang w:val="en-US"/>
          <w:rPrChange w:author="Faruk Tuefekli" w:date="2019-12-12T08:51:50.415776" w:id="1310802470">
            <w:rPr>
              <w:sz w:val="14"/>
              <w:lang w:val="en-US"/>
            </w:rPr>
          </w:rPrChange>
        </w:rPr>
        <w:t xml:space="preserve"> </w:t>
      </w:r>
      <w:r w:rsidRPr="4C4B7B8A" w:rsidR="0050716C">
        <w:rPr>
          <w:sz w:val="14"/>
          <w:szCs w:val="14"/>
          <w:lang w:val="en-US"/>
          <w:rPrChange w:author="Faruk Tuefekli" w:date="2019-12-12T08:51:50.415776" w:id="708049944">
            <w:rPr>
              <w:sz w:val="14"/>
              <w:lang w:val="en-US"/>
            </w:rPr>
          </w:rPrChange>
        </w:rPr>
        <w:t xml:space="preserve"> </w:t>
      </w:r>
      <w:r w:rsidRPr="4C4B7B8A" w:rsidR="003407F1">
        <w:rPr>
          <w:rFonts w:ascii="Wingdings" w:hAnsi="Wingdings" w:eastAsia="Wingdings" w:cs="Wingdings"/>
          <w:sz w:val="14"/>
          <w:szCs w:val="14"/>
          <w:lang w:val="en-US"/>
          <w:rPrChange w:author="Faruk Tuefekli" w:date="2019-12-12T08:51:50.415776" w:id="502131823">
            <w:rPr>
              <w:rFonts w:ascii="Wingdings" w:hAnsi="Wingdings" w:eastAsia="Wingdings" w:cs="Wingdings"/>
              <w:sz w:val="14"/>
              <w:lang w:val="en-US"/>
            </w:rPr>
          </w:rPrChange>
        </w:rPr>
        <w:t></w:t>
      </w:r>
      <w:r w:rsidRPr="4C4B7B8A" w:rsidR="003407F1">
        <w:rPr>
          <w:sz w:val="14"/>
          <w:szCs w:val="14"/>
          <w:lang w:val="en-US"/>
          <w:rPrChange w:author="Faruk Tuefekli" w:date="2019-12-12T08:51:50.415776" w:id="1004591945">
            <w:rPr>
              <w:sz w:val="14"/>
              <w:lang w:val="en-US"/>
            </w:rPr>
          </w:rPrChange>
        </w:rPr>
        <w:t xml:space="preserve"> </w:t>
      </w:r>
      <w:r w:rsidRPr="4C4B7B8A" w:rsidR="00C22FC4">
        <w:rPr>
          <w:sz w:val="14"/>
          <w:szCs w:val="14"/>
          <w:lang w:val="en-US"/>
          <w:rPrChange w:author="Faruk Tuefekli" w:date="2019-12-12T08:51:50.415776" w:id="2073995395">
            <w:rPr>
              <w:sz w:val="14"/>
              <w:lang w:val="en-US"/>
            </w:rPr>
          </w:rPrChange>
        </w:rPr>
        <w:t>Nbr_cavity</w:t>
      </w:r>
      <w:r w:rsidRPr="4C4B7B8A" w:rsidR="00C22FC4">
        <w:rPr>
          <w:sz w:val="14"/>
          <w:szCs w:val="14"/>
          <w:lang w:val="en-US"/>
          <w:rPrChange w:author="Faruk Tuefekli" w:date="2019-12-12T08:51:50.415776" w:id="1990435776">
            <w:rPr>
              <w:sz w:val="14"/>
              <w:lang w:val="en-US"/>
            </w:rPr>
          </w:rPrChange>
        </w:rPr>
        <w:t xml:space="preserve"> =4</w:t>
      </w:r>
      <w:r w:rsidRPr="4C4B7B8A" w:rsidR="003407F1">
        <w:rPr>
          <w:sz w:val="14"/>
          <w:szCs w:val="14"/>
          <w:lang w:val="en-US"/>
          <w:rPrChange w:author="Faruk Tuefekli" w:date="2019-12-12T08:51:50.415776" w:id="448951502">
            <w:rPr>
              <w:sz w:val="14"/>
              <w:lang w:val="en-US"/>
            </w:rPr>
          </w:rPrChange>
        </w:rPr>
        <w:t>, else</w:t>
      </w:r>
    </w:p>
    <w:p w:rsidRPr="00C8023E" w:rsidR="003407F1" w:rsidP="3B9C8968" w:rsidRDefault="003407F1" w14:paraId="1E79DB6F" w14:textId="0ACA13B3">
      <w:pPr>
        <w:rPr>
          <w:sz w:val="14"/>
          <w:lang w:val="en-US"/>
        </w:rPr>
      </w:pPr>
      <w:r w:rsidRPr="00C8023E">
        <w:rPr>
          <w:sz w:val="14"/>
          <w:lang w:val="en-US"/>
        </w:rPr>
        <w:t xml:space="preserve">Check if 2 </w:t>
      </w:r>
      <w:proofErr w:type="gramStart"/>
      <w:r w:rsidRPr="00C8023E">
        <w:rPr>
          <w:sz w:val="14"/>
          <w:lang w:val="en-US"/>
        </w:rPr>
        <w:t>cavity</w:t>
      </w:r>
      <w:proofErr w:type="gramEnd"/>
      <w:r w:rsidRPr="00C8023E">
        <w:rPr>
          <w:sz w:val="14"/>
          <w:lang w:val="en-US"/>
        </w:rPr>
        <w:t xml:space="preserve"> possible</w:t>
      </w:r>
    </w:p>
    <w:p w:rsidRPr="00C8023E" w:rsidR="00534897" w:rsidP="71DE9C22" w:rsidRDefault="00E637AF" w14:paraId="05626C3C" w14:textId="7E70B424">
      <w:pPr>
        <w:rPr>
          <w:sz w:val="14"/>
          <w:szCs w:val="14"/>
          <w:lang w:val="en-US"/>
          <w:rPrChange w:author="Faruk Tuefekli" w:date="2019-12-12T08:52:21.3759817" w:id="1763473009">
            <w:rPr/>
          </w:rPrChange>
        </w:rPr>
        <w:pPrChange w:author="Faruk Tuefekli" w:date="2019-12-12T08:52:21.3759817" w:id="845444703">
          <w:pPr/>
        </w:pPrChange>
      </w:pPr>
      <w:r w:rsidRPr="71DE9C22">
        <w:rPr>
          <w:sz w:val="14"/>
          <w:szCs w:val="14"/>
          <w:lang w:val="en-US"/>
          <w:rPrChange w:author="Faruk Tuefekli" w:date="2019-12-12T08:52:21.3759817" w:id="1635031150">
            <w:rPr>
              <w:sz w:val="14"/>
              <w:lang w:val="en-US"/>
            </w:rPr>
          </w:rPrChange>
        </w:rPr>
        <w:t xml:space="preserve">IF </w:t>
      </w:r>
      <w:proofErr w:type="spellStart"/>
      <w:r w:rsidRPr="71DE9C22">
        <w:rPr>
          <w:sz w:val="14"/>
          <w:szCs w:val="14"/>
          <w:lang w:val="en-US"/>
          <w:rPrChange w:author="Faruk Tuefekli" w:date="2019-12-12T08:52:21.3759817" w:id="629624198">
            <w:rPr>
              <w:sz w:val="14"/>
              <w:lang w:val="en-US"/>
            </w:rPr>
          </w:rPrChange>
        </w:rPr>
        <w:t>Width_profile</w:t>
      </w:r>
      <w:proofErr w:type="spellEnd"/>
      <w:r w:rsidRPr="71DE9C22">
        <w:rPr>
          <w:sz w:val="14"/>
          <w:szCs w:val="14"/>
          <w:lang w:val="en-US"/>
          <w:rPrChange w:author="Faruk Tuefekli" w:date="2019-12-12T08:52:21.3759817" w:id="1133227255">
            <w:rPr>
              <w:sz w:val="14"/>
              <w:lang w:val="en-US"/>
            </w:rPr>
          </w:rPrChange>
        </w:rPr>
        <w:t xml:space="preserve"> &lt; max_height_2cav OR </w:t>
      </w:r>
      <w:proofErr w:type="spellStart"/>
      <w:r w:rsidRPr="71DE9C22" w:rsidR="007B76D3">
        <w:rPr>
          <w:sz w:val="14"/>
          <w:szCs w:val="14"/>
          <w:lang w:val="en-US"/>
          <w:rPrChange w:author="Faruk Tuefekli" w:date="2019-12-12T08:52:21.3759817" w:id="223669819">
            <w:rPr>
              <w:sz w:val="14"/>
              <w:lang w:val="en-US"/>
            </w:rPr>
          </w:rPrChange>
        </w:rPr>
        <w:t>Cimcumscribing_profile</w:t>
      </w:r>
      <w:proofErr w:type="spellEnd"/>
      <w:r w:rsidRPr="71DE9C22" w:rsidR="00A03E4C">
        <w:rPr>
          <w:sz w:val="14"/>
          <w:szCs w:val="14"/>
          <w:lang w:val="en-US"/>
          <w:rPrChange w:author="Faruk Tuefekli" w:date="2019-12-12T08:52:21.3759817" w:id="1137913746">
            <w:rPr>
              <w:sz w:val="14"/>
              <w:lang w:val="en-US"/>
            </w:rPr>
          </w:rPrChange>
        </w:rPr>
        <w:t xml:space="preserve"> &lt; (</w:t>
      </w:r>
      <w:proofErr w:type="spellStart"/>
      <w:r w:rsidRPr="71DE9C22" w:rsidR="00A03E4C">
        <w:rPr>
          <w:sz w:val="14"/>
          <w:szCs w:val="14"/>
          <w:lang w:val="en-US"/>
          <w:rPrChange w:author="Faruk Tuefekli" w:date="2019-12-12T08:52:21.3759817" w:id="1798938833">
            <w:rPr>
              <w:sz w:val="14"/>
              <w:lang w:val="en-US"/>
            </w:rPr>
          </w:rPrChange>
        </w:rPr>
        <w:t>usable_dia</w:t>
      </w:r>
      <w:proofErr w:type="spellEnd"/>
      <w:r w:rsidRPr="71DE9C22" w:rsidR="00A03E4C">
        <w:rPr>
          <w:sz w:val="14"/>
          <w:szCs w:val="14"/>
          <w:lang w:val="en-US"/>
          <w:rPrChange w:author="Faruk Tuefekli" w:date="2019-12-12T08:52:21.3759817" w:id="1380716917">
            <w:rPr>
              <w:sz w:val="14"/>
              <w:lang w:val="en-US"/>
            </w:rPr>
          </w:rPrChange>
        </w:rPr>
        <w:t xml:space="preserve">/2 – </w:t>
      </w:r>
      <w:r w:rsidRPr="71DE9C22" w:rsidR="00A03E4C">
        <w:rPr>
          <w:sz w:val="14"/>
          <w:szCs w:val="14"/>
          <w:lang w:val="en-US"/>
          <w:rPrChange w:author="Faruk Tuefekli" w:date="2019-12-12T08:52:21.3759817" w:id="235791675">
            <w:rPr>
              <w:sz w:val="14"/>
              <w:lang w:val="en-US"/>
            </w:rPr>
          </w:rPrChange>
        </w:rPr>
        <w:t>axdistance_</w:t>
      </w:r>
      <w:ins w:author="Faruk Tuefekli" w:date="2019-12-12T08:52:21.3759817" w:id="714363249">
        <w:r w:rsidRPr="71DE9C22" w:rsidR="71DE9C22">
          <w:rPr>
            <w:sz w:val="14"/>
            <w:szCs w:val="14"/>
            <w:lang w:val="en-US"/>
            <w:rPrChange w:author="Faruk Tuefekli" w:date="2019-12-12T08:52:21.3759817" w:id="1703451735">
              <w:rPr>
                <w:sz w:val="14"/>
                <w:lang w:val="en-US"/>
              </w:rPr>
            </w:rPrChange>
          </w:rPr>
          <w:t>profile</w:t>
        </w:r>
      </w:ins>
      <w:r w:rsidRPr="71DE9C22" w:rsidR="00A03E4C">
        <w:rPr>
          <w:sz w:val="14"/>
          <w:szCs w:val="14"/>
          <w:lang w:val="en-US"/>
          <w:rPrChange w:author="Faruk Tuefekli" w:date="2019-12-12T08:52:21.3759817" w:id="1916011887">
            <w:rPr>
              <w:sz w:val="14"/>
              <w:lang w:val="en-US"/>
            </w:rPr>
          </w:rPrChange>
        </w:rPr>
        <w:t xml:space="preserve">/2) </w:t>
      </w:r>
      <w:r w:rsidRPr="71DE9C22" w:rsidR="008E03E3">
        <w:rPr>
          <w:sz w:val="14"/>
          <w:szCs w:val="14"/>
          <w:lang w:val="en-US"/>
          <w:rPrChange w:author="Faruk Tuefekli" w:date="2019-12-12T08:52:21.3759817" w:id="544262713">
            <w:rPr>
              <w:sz w:val="14"/>
              <w:lang w:val="en-US"/>
            </w:rPr>
          </w:rPrChange>
        </w:rPr>
        <w:t xml:space="preserve">AND </w:t>
      </w:r>
      <w:proofErr w:type="spellStart"/>
      <w:r w:rsidRPr="71DE9C22" w:rsidR="008E03E3">
        <w:rPr>
          <w:sz w:val="14"/>
          <w:szCs w:val="14"/>
          <w:lang w:val="en-US"/>
          <w:rPrChange w:author="Faruk Tuefekli" w:date="2019-12-12T08:52:21.3759817" w:id="1885310941">
            <w:rPr>
              <w:sz w:val="14"/>
              <w:lang w:val="en-US"/>
            </w:rPr>
          </w:rPrChange>
        </w:rPr>
        <w:t>ratio_extr_min</w:t>
      </w:r>
      <w:proofErr w:type="spellEnd"/>
      <w:r w:rsidRPr="71DE9C22" w:rsidR="008E03E3">
        <w:rPr>
          <w:sz w:val="14"/>
          <w:szCs w:val="14"/>
          <w:lang w:val="en-US"/>
          <w:rPrChange w:author="Faruk Tuefekli" w:date="2019-12-12T08:52:21.3759817" w:id="1691726949">
            <w:rPr>
              <w:sz w:val="14"/>
              <w:lang w:val="en-US"/>
            </w:rPr>
          </w:rPrChange>
        </w:rPr>
        <w:t xml:space="preserve"> &lt; (</w:t>
      </w:r>
      <w:proofErr w:type="spellStart"/>
      <w:r w:rsidRPr="71DE9C22" w:rsidR="008E03E3">
        <w:rPr>
          <w:sz w:val="14"/>
          <w:szCs w:val="14"/>
          <w:lang w:val="en-US"/>
          <w:rPrChange w:author="Faruk Tuefekli" w:date="2019-12-12T08:52:21.3759817" w:id="1989712844">
            <w:rPr>
              <w:sz w:val="14"/>
              <w:lang w:val="en-US"/>
            </w:rPr>
          </w:rPrChange>
        </w:rPr>
        <w:t>Extratio_profile</w:t>
      </w:r>
      <w:proofErr w:type="spellEnd"/>
      <w:r w:rsidRPr="71DE9C22" w:rsidR="008E03E3">
        <w:rPr>
          <w:sz w:val="14"/>
          <w:szCs w:val="14"/>
          <w:lang w:val="en-US"/>
          <w:rPrChange w:author="Faruk Tuefekli" w:date="2019-12-12T08:52:21.3759817" w:id="1291971240">
            <w:rPr>
              <w:sz w:val="14"/>
              <w:lang w:val="en-US"/>
            </w:rPr>
          </w:rPrChange>
        </w:rPr>
        <w:t xml:space="preserve"> /2) &lt; </w:t>
      </w:r>
      <w:proofErr w:type="spellStart"/>
      <w:r w:rsidRPr="71DE9C22" w:rsidR="008E03E3">
        <w:rPr>
          <w:sz w:val="14"/>
          <w:szCs w:val="14"/>
          <w:lang w:val="en-US"/>
          <w:rPrChange w:author="Faruk Tuefekli" w:date="2019-12-12T08:52:21.3759817" w:id="1299112107">
            <w:rPr>
              <w:sz w:val="14"/>
              <w:lang w:val="en-US"/>
            </w:rPr>
          </w:rPrChange>
        </w:rPr>
        <w:t>ratio_extr_</w:t>
      </w:r>
      <w:r w:rsidRPr="71DE9C22" w:rsidR="008E03E3">
        <w:rPr>
          <w:sz w:val="14"/>
          <w:szCs w:val="14"/>
          <w:lang w:val="en-US"/>
          <w:rPrChange w:author="Faruk Tuefekli" w:date="2019-12-12T08:52:21.3759817" w:id="1513505107">
            <w:rPr>
              <w:sz w:val="14"/>
              <w:lang w:val="en-US"/>
            </w:rPr>
          </w:rPrChange>
        </w:rPr>
        <w:t>max</w:t>
      </w:r>
      <w:proofErr w:type="spellEnd"/>
      <w:r w:rsidRPr="71DE9C22" w:rsidR="008E03E3">
        <w:rPr>
          <w:sz w:val="14"/>
          <w:szCs w:val="14"/>
          <w:lang w:val="en-US"/>
          <w:rPrChange w:author="Faruk Tuefekli" w:date="2019-12-12T08:52:21.3759817" w:id="737228343">
            <w:rPr>
              <w:sz w:val="14"/>
              <w:lang w:val="en-US"/>
            </w:rPr>
          </w:rPrChange>
        </w:rPr>
        <w:t xml:space="preserve">  </w:t>
      </w:r>
      <w:r w:rsidRPr="71DE9C22" w:rsidR="0050716C">
        <w:rPr>
          <w:sz w:val="14"/>
          <w:szCs w:val="14"/>
          <w:highlight w:val="yellow"/>
          <w:lang w:val="en-US"/>
          <w:rPrChange w:author="Faruk Tuefekli" w:date="2019-12-12T08:52:21.3759817" w:id="89">
            <w:rPr>
              <w:sz w:val="14"/>
              <w:lang w:val="en-US"/>
            </w:rPr>
          </w:rPrChange>
        </w:rPr>
        <w:t>AND</w:t>
      </w:r>
      <w:r w:rsidRPr="71DE9C22" w:rsidR="0050716C">
        <w:rPr>
          <w:sz w:val="14"/>
          <w:szCs w:val="14"/>
          <w:highlight w:val="yellow"/>
          <w:lang w:val="en-US"/>
          <w:rPrChange w:author="Faruk Tuefekli" w:date="2019-12-12T08:52:21.3759817" w:id="90">
            <w:rPr>
              <w:sz w:val="14"/>
              <w:lang w:val="en-US"/>
            </w:rPr>
          </w:rPrChange>
        </w:rPr>
        <w:t xml:space="preserve"> </w:t>
      </w:r>
      <w:proofErr w:type="spellStart"/>
      <w:r w:rsidRPr="71DE9C22" w:rsidR="0050716C">
        <w:rPr>
          <w:sz w:val="14"/>
          <w:szCs w:val="14"/>
          <w:highlight w:val="yellow"/>
          <w:lang w:val="en-US"/>
          <w:rPrChange w:author="Faruk Tuefekli" w:date="2019-12-12T08:52:21.3759817" w:id="91">
            <w:rPr>
              <w:sz w:val="14"/>
              <w:lang w:val="en-US"/>
            </w:rPr>
          </w:rPrChange>
        </w:rPr>
        <w:t>Max_cavity</w:t>
      </w:r>
      <w:proofErr w:type="spellEnd"/>
      <w:r w:rsidRPr="71DE9C22" w:rsidR="0050716C">
        <w:rPr>
          <w:sz w:val="14"/>
          <w:szCs w:val="14"/>
          <w:highlight w:val="yellow"/>
          <w:lang w:val="en-US"/>
          <w:rPrChange w:author="Faruk Tuefekli" w:date="2019-12-12T08:52:21.3759817" w:id="92">
            <w:rPr>
              <w:sz w:val="14"/>
              <w:lang w:val="en-US"/>
            </w:rPr>
          </w:rPrChange>
        </w:rPr>
        <w:t xml:space="preserve"> &lt;=2</w:t>
      </w:r>
      <w:r w:rsidRPr="71DE9C22" w:rsidR="0050716C">
        <w:rPr>
          <w:sz w:val="14"/>
          <w:szCs w:val="14"/>
          <w:lang w:val="en-US"/>
          <w:rPrChange w:author="Faruk Tuefekli" w:date="2019-12-12T08:52:21.3759817" w:id="142240025">
            <w:rPr>
              <w:sz w:val="14"/>
              <w:lang w:val="en-US"/>
            </w:rPr>
          </w:rPrChange>
        </w:rPr>
        <w:t xml:space="preserve"> </w:t>
      </w:r>
      <w:r w:rsidRPr="71DE9C22" w:rsidR="0050716C">
        <w:rPr>
          <w:sz w:val="14"/>
          <w:szCs w:val="14"/>
          <w:lang w:val="en-US"/>
          <w:rPrChange w:author="Faruk Tuefekli" w:date="2019-12-12T08:52:21.3759817" w:id="2072323930">
            <w:rPr>
              <w:sz w:val="14"/>
              <w:lang w:val="en-US"/>
            </w:rPr>
          </w:rPrChange>
        </w:rPr>
        <w:t xml:space="preserve"> </w:t>
      </w:r>
      <w:r w:rsidRPr="71DE9C22" w:rsidR="00A03E4C">
        <w:rPr>
          <w:rFonts w:ascii="Wingdings" w:hAnsi="Wingdings" w:eastAsia="Wingdings" w:cs="Wingdings"/>
          <w:sz w:val="14"/>
          <w:szCs w:val="14"/>
          <w:lang w:val="en-US"/>
          <w:rPrChange w:author="Faruk Tuefekli" w:date="2019-12-12T08:52:21.3759817" w:id="1383442363">
            <w:rPr>
              <w:rFonts w:ascii="Wingdings" w:hAnsi="Wingdings" w:eastAsia="Wingdings" w:cs="Wingdings"/>
              <w:sz w:val="14"/>
              <w:lang w:val="en-US"/>
            </w:rPr>
          </w:rPrChange>
        </w:rPr>
        <w:t></w:t>
      </w:r>
      <w:r w:rsidRPr="71DE9C22" w:rsidR="00A03E4C">
        <w:rPr>
          <w:sz w:val="14"/>
          <w:szCs w:val="14"/>
          <w:lang w:val="en-US"/>
          <w:rPrChange w:author="Faruk Tuefekli" w:date="2019-12-12T08:52:21.3759817" w:id="1208269522">
            <w:rPr>
              <w:sz w:val="14"/>
              <w:lang w:val="en-US"/>
            </w:rPr>
          </w:rPrChange>
        </w:rPr>
        <w:t xml:space="preserve"> </w:t>
      </w:r>
      <w:proofErr w:type="spellStart"/>
      <w:r w:rsidRPr="71DE9C22" w:rsidR="00C22FC4">
        <w:rPr>
          <w:sz w:val="14"/>
          <w:szCs w:val="14"/>
          <w:lang w:val="en-US"/>
          <w:rPrChange w:author="Faruk Tuefekli" w:date="2019-12-12T08:52:21.3759817" w:id="154783966">
            <w:rPr>
              <w:sz w:val="14"/>
              <w:lang w:val="en-US"/>
            </w:rPr>
          </w:rPrChange>
        </w:rPr>
        <w:t>Nbr_cavity</w:t>
      </w:r>
      <w:proofErr w:type="spellEnd"/>
      <w:r w:rsidRPr="71DE9C22" w:rsidR="00C22FC4">
        <w:rPr>
          <w:sz w:val="14"/>
          <w:szCs w:val="14"/>
          <w:lang w:val="en-US"/>
          <w:rPrChange w:author="Faruk Tuefekli" w:date="2019-12-12T08:52:21.3759817" w:id="1491676497">
            <w:rPr>
              <w:sz w:val="14"/>
              <w:lang w:val="en-US"/>
            </w:rPr>
          </w:rPrChange>
        </w:rPr>
        <w:t xml:space="preserve"> =2</w:t>
      </w:r>
      <w:r w:rsidRPr="71DE9C22" w:rsidR="00A03E4C">
        <w:rPr>
          <w:sz w:val="14"/>
          <w:szCs w:val="14"/>
          <w:lang w:val="en-US"/>
          <w:rPrChange w:author="Faruk Tuefekli" w:date="2019-12-12T08:52:21.3759817" w:id="127811738">
            <w:rPr>
              <w:sz w:val="14"/>
              <w:lang w:val="en-US"/>
            </w:rPr>
          </w:rPrChange>
        </w:rPr>
        <w:t>, else</w:t>
      </w:r>
    </w:p>
    <w:p w:rsidRPr="00C8023E" w:rsidR="00A03E4C" w:rsidP="3B9C8968" w:rsidRDefault="00A03E4C" w14:paraId="42CF4544" w14:textId="4FECE24C">
      <w:pPr>
        <w:rPr>
          <w:sz w:val="14"/>
          <w:lang w:val="en-US"/>
        </w:rPr>
      </w:pPr>
      <w:r w:rsidRPr="00C8023E">
        <w:rPr>
          <w:sz w:val="14"/>
          <w:lang w:val="en-US"/>
        </w:rPr>
        <w:t>Check if 1 cavity possible</w:t>
      </w:r>
    </w:p>
    <w:p w:rsidRPr="00C8023E" w:rsidR="00A03E4C" w:rsidP="3B9C8968" w:rsidRDefault="00D636DA" w14:paraId="4DB25473" w14:textId="13DC752D">
      <w:pPr>
        <w:rPr>
          <w:sz w:val="14"/>
          <w:lang w:val="en-US"/>
        </w:rPr>
      </w:pPr>
      <w:r w:rsidRPr="00C8023E">
        <w:rPr>
          <w:sz w:val="14"/>
          <w:lang w:val="en-US"/>
        </w:rPr>
        <w:t xml:space="preserve">IF </w:t>
      </w:r>
      <w:proofErr w:type="spellStart"/>
      <w:r w:rsidRPr="00C8023E">
        <w:rPr>
          <w:sz w:val="14"/>
          <w:lang w:val="en-US"/>
        </w:rPr>
        <w:t>Cimcumscribing_profile</w:t>
      </w:r>
      <w:proofErr w:type="spellEnd"/>
      <w:r w:rsidRPr="00C8023E">
        <w:rPr>
          <w:sz w:val="14"/>
          <w:lang w:val="en-US"/>
        </w:rPr>
        <w:t xml:space="preserve"> &lt; </w:t>
      </w:r>
      <w:proofErr w:type="spellStart"/>
      <w:r w:rsidRPr="00C8023E">
        <w:rPr>
          <w:sz w:val="14"/>
          <w:lang w:val="en-US"/>
        </w:rPr>
        <w:t>usable_dia</w:t>
      </w:r>
      <w:proofErr w:type="spellEnd"/>
      <w:r w:rsidRPr="00C8023E" w:rsidR="00641871">
        <w:rPr>
          <w:sz w:val="14"/>
          <w:lang w:val="en-US"/>
        </w:rPr>
        <w:t xml:space="preserve"> </w:t>
      </w:r>
      <w:r w:rsidRPr="00C8023E" w:rsidR="008E03E3">
        <w:rPr>
          <w:sz w:val="14"/>
          <w:lang w:val="en-US"/>
        </w:rPr>
        <w:t xml:space="preserve">AND </w:t>
      </w:r>
      <w:proofErr w:type="spellStart"/>
      <w:r w:rsidRPr="00C8023E" w:rsidR="008E03E3">
        <w:rPr>
          <w:sz w:val="14"/>
          <w:lang w:val="en-US"/>
        </w:rPr>
        <w:t>ratio_extr_min</w:t>
      </w:r>
      <w:proofErr w:type="spellEnd"/>
      <w:r w:rsidRPr="00C8023E" w:rsidR="008E03E3">
        <w:rPr>
          <w:sz w:val="14"/>
          <w:lang w:val="en-US"/>
        </w:rPr>
        <w:t xml:space="preserve"> &lt; </w:t>
      </w:r>
      <w:proofErr w:type="spellStart"/>
      <w:r w:rsidRPr="00C8023E" w:rsidR="008E03E3">
        <w:rPr>
          <w:sz w:val="14"/>
          <w:lang w:val="en-US"/>
        </w:rPr>
        <w:t>Extratio_profile</w:t>
      </w:r>
      <w:proofErr w:type="spellEnd"/>
      <w:r w:rsidRPr="00C8023E" w:rsidR="008E03E3">
        <w:rPr>
          <w:sz w:val="14"/>
          <w:lang w:val="en-US"/>
        </w:rPr>
        <w:t xml:space="preserve"> &lt; </w:t>
      </w:r>
      <w:proofErr w:type="spellStart"/>
      <w:r w:rsidRPr="00C8023E" w:rsidR="008E03E3">
        <w:rPr>
          <w:sz w:val="14"/>
          <w:lang w:val="en-US"/>
        </w:rPr>
        <w:t>ratio_extr_max</w:t>
      </w:r>
      <w:proofErr w:type="spellEnd"/>
      <w:r w:rsidRPr="00C8023E" w:rsidR="008E03E3">
        <w:rPr>
          <w:sz w:val="14"/>
          <w:lang w:val="en-US"/>
        </w:rPr>
        <w:t xml:space="preserve"> </w:t>
      </w:r>
      <w:r w:rsidRPr="00C8023E" w:rsidR="00641871">
        <w:rPr>
          <w:rFonts w:ascii="Wingdings" w:hAnsi="Wingdings" w:eastAsia="Wingdings" w:cs="Wingdings"/>
          <w:sz w:val="14"/>
          <w:lang w:val="en-US"/>
        </w:rPr>
        <w:t></w:t>
      </w:r>
      <w:r w:rsidRPr="00C8023E" w:rsidR="00641871">
        <w:rPr>
          <w:sz w:val="14"/>
          <w:lang w:val="en-US"/>
        </w:rPr>
        <w:t xml:space="preserve"> </w:t>
      </w:r>
      <w:proofErr w:type="spellStart"/>
      <w:r w:rsidRPr="00C8023E" w:rsidR="00C22FC4">
        <w:rPr>
          <w:sz w:val="14"/>
          <w:lang w:val="en-US"/>
        </w:rPr>
        <w:t>Nbr_cavity</w:t>
      </w:r>
      <w:proofErr w:type="spellEnd"/>
      <w:r w:rsidRPr="00C8023E" w:rsidR="00C22FC4">
        <w:rPr>
          <w:sz w:val="14"/>
          <w:lang w:val="en-US"/>
        </w:rPr>
        <w:t xml:space="preserve"> =1</w:t>
      </w:r>
      <w:r w:rsidRPr="00C8023E" w:rsidR="00641871">
        <w:rPr>
          <w:sz w:val="14"/>
          <w:lang w:val="en-US"/>
        </w:rPr>
        <w:t xml:space="preserve">, else </w:t>
      </w:r>
      <w:proofErr w:type="spellStart"/>
      <w:r w:rsidRPr="00C8023E" w:rsidR="00C22FC4">
        <w:rPr>
          <w:sz w:val="14"/>
          <w:lang w:val="en-US"/>
        </w:rPr>
        <w:t>Nbr_cavity</w:t>
      </w:r>
      <w:proofErr w:type="spellEnd"/>
      <w:r w:rsidRPr="00C8023E" w:rsidR="00C22FC4">
        <w:rPr>
          <w:sz w:val="14"/>
          <w:lang w:val="en-US"/>
        </w:rPr>
        <w:t xml:space="preserve"> =0</w:t>
      </w:r>
    </w:p>
    <w:p w:rsidRPr="00C8023E" w:rsidR="00641871" w:rsidP="3B9C8968" w:rsidRDefault="00641871" w14:paraId="1E697B0B" w14:textId="4FA211B0">
      <w:pPr>
        <w:rPr>
          <w:sz w:val="14"/>
          <w:lang w:val="en-US"/>
        </w:rPr>
      </w:pPr>
    </w:p>
    <w:p w:rsidRPr="00C8023E" w:rsidR="00641871" w:rsidP="3B9C8968" w:rsidRDefault="00641871" w14:paraId="178D6BB9" w14:textId="77777777">
      <w:pPr>
        <w:rPr>
          <w:sz w:val="14"/>
          <w:lang w:val="en-US"/>
        </w:rPr>
      </w:pPr>
    </w:p>
    <w:p w:rsidRPr="00C8023E" w:rsidR="003407F1" w:rsidP="3B9C8968" w:rsidRDefault="006E30D9" w14:paraId="045E06A4" w14:textId="67790F47">
      <w:pPr>
        <w:rPr>
          <w:sz w:val="14"/>
          <w:lang w:val="en-US"/>
        </w:rPr>
      </w:pPr>
      <w:r w:rsidRPr="00C8023E">
        <w:rPr>
          <w:sz w:val="14"/>
          <w:lang w:val="en-US"/>
        </w:rPr>
        <w:t>3.2 extrusion Speed AUTO</w:t>
      </w:r>
    </w:p>
    <w:p w:rsidRPr="00C8023E" w:rsidR="006E30D9" w:rsidP="3B9C8968" w:rsidRDefault="006E30D9" w14:paraId="2A4BF727" w14:textId="3F555D46">
      <w:pPr>
        <w:rPr>
          <w:sz w:val="14"/>
          <w:lang w:val="en-US"/>
        </w:rPr>
      </w:pPr>
    </w:p>
    <w:p w:rsidRPr="00C8023E" w:rsidR="006E30D9" w:rsidP="3B9C8968" w:rsidRDefault="00BF57B0" w14:paraId="48E8128E" w14:textId="687255EB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ramspeed</w:t>
      </w:r>
      <w:proofErr w:type="spellEnd"/>
      <w:r w:rsidRPr="00C8023E" w:rsidR="003D70F7">
        <w:rPr>
          <w:sz w:val="14"/>
          <w:lang w:val="en-US"/>
        </w:rPr>
        <w:t xml:space="preserve"> = </w:t>
      </w:r>
      <w:proofErr w:type="spellStart"/>
      <w:r w:rsidRPr="00C8023E" w:rsidR="00C31D7A">
        <w:rPr>
          <w:sz w:val="14"/>
          <w:lang w:val="en-US"/>
        </w:rPr>
        <w:t>max_ramspeed</w:t>
      </w:r>
      <w:proofErr w:type="spellEnd"/>
      <w:r w:rsidRPr="00C8023E" w:rsidR="00C31D7A">
        <w:rPr>
          <w:sz w:val="14"/>
          <w:lang w:val="en-US"/>
        </w:rPr>
        <w:t xml:space="preserve"> * </w:t>
      </w:r>
      <w:proofErr w:type="spellStart"/>
      <w:r w:rsidRPr="00C8023E">
        <w:rPr>
          <w:sz w:val="14"/>
          <w:lang w:val="en-US"/>
        </w:rPr>
        <w:t>Extrudability_alloy</w:t>
      </w:r>
      <w:proofErr w:type="spellEnd"/>
      <w:r w:rsidRPr="00C8023E">
        <w:rPr>
          <w:sz w:val="14"/>
          <w:lang w:val="en-US"/>
        </w:rPr>
        <w:t xml:space="preserve"> * </w:t>
      </w:r>
      <w:proofErr w:type="spellStart"/>
      <w:r w:rsidRPr="00C8023E">
        <w:rPr>
          <w:sz w:val="14"/>
          <w:lang w:val="en-US"/>
        </w:rPr>
        <w:t>Extrudability_surface</w:t>
      </w:r>
      <w:proofErr w:type="spellEnd"/>
      <w:r w:rsidRPr="00C8023E">
        <w:rPr>
          <w:sz w:val="14"/>
          <w:lang w:val="en-US"/>
        </w:rPr>
        <w:t xml:space="preserve"> * </w:t>
      </w:r>
      <w:proofErr w:type="spellStart"/>
      <w:r w:rsidRPr="00C8023E">
        <w:rPr>
          <w:sz w:val="14"/>
          <w:lang w:val="en-US"/>
        </w:rPr>
        <w:t>Extrudability_complexity</w:t>
      </w:r>
      <w:proofErr w:type="spellEnd"/>
    </w:p>
    <w:p w:rsidRPr="00C8023E" w:rsidR="00BF57B0" w:rsidP="3B9C8968" w:rsidRDefault="00BF57B0" w14:paraId="72D0CEFA" w14:textId="4FA1387E">
      <w:pPr>
        <w:rPr>
          <w:sz w:val="14"/>
          <w:lang w:val="en-US"/>
        </w:rPr>
      </w:pPr>
    </w:p>
    <w:p w:rsidRPr="00C8023E" w:rsidR="00BF57B0" w:rsidP="3B9C8968" w:rsidRDefault="00BF57B0" w14:paraId="7701145C" w14:textId="7F76FE69">
      <w:pPr>
        <w:rPr>
          <w:sz w:val="14"/>
          <w:lang w:val="en-US"/>
        </w:rPr>
      </w:pPr>
    </w:p>
    <w:p w:rsidRPr="00C8023E" w:rsidR="00EC22BF" w:rsidP="3B9C8968" w:rsidRDefault="00B55657" w14:paraId="6CC615A7" w14:textId="6F79BE3E">
      <w:pPr>
        <w:rPr>
          <w:sz w:val="14"/>
          <w:lang w:val="en-US"/>
        </w:rPr>
      </w:pPr>
      <w:r w:rsidRPr="00C8023E">
        <w:rPr>
          <w:sz w:val="14"/>
          <w:lang w:val="en-US"/>
        </w:rPr>
        <w:t>3.3 scrap</w:t>
      </w:r>
      <w:r w:rsidRPr="00C8023E" w:rsidR="00EC22BF">
        <w:rPr>
          <w:sz w:val="14"/>
          <w:lang w:val="en-US"/>
        </w:rPr>
        <w:t xml:space="preserve"> length AUTO</w:t>
      </w:r>
    </w:p>
    <w:p w:rsidRPr="00C8023E" w:rsidR="00EC22BF" w:rsidP="3B9C8968" w:rsidRDefault="007B4472" w14:paraId="6904748F" w14:textId="27F04985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Length_scrap</w:t>
      </w:r>
      <w:proofErr w:type="spellEnd"/>
      <w:r w:rsidRPr="00C8023E">
        <w:rPr>
          <w:sz w:val="14"/>
          <w:lang w:val="en-US"/>
        </w:rPr>
        <w:t xml:space="preserve"> = </w:t>
      </w:r>
      <w:r w:rsidR="00E254C0">
        <w:rPr>
          <w:sz w:val="14"/>
          <w:lang w:val="en-US"/>
        </w:rPr>
        <w:t>[]</w:t>
      </w:r>
    </w:p>
    <w:p w:rsidRPr="00C8023E" w:rsidR="003B3B3A" w:rsidP="3B9C8968" w:rsidRDefault="003B3B3A" w14:paraId="69C97085" w14:textId="77777777">
      <w:pPr>
        <w:rPr>
          <w:sz w:val="14"/>
          <w:lang w:val="en-US"/>
        </w:rPr>
      </w:pPr>
    </w:p>
    <w:p w:rsidRPr="00C8023E" w:rsidR="00835505" w:rsidP="3B9C8968" w:rsidRDefault="00835505" w14:paraId="63F72427" w14:textId="305C4E00">
      <w:pPr>
        <w:rPr>
          <w:sz w:val="14"/>
          <w:lang w:val="en-US"/>
        </w:rPr>
      </w:pPr>
      <w:r w:rsidRPr="00C8023E">
        <w:rPr>
          <w:sz w:val="14"/>
          <w:lang w:val="en-US"/>
        </w:rPr>
        <w:t>3.4</w:t>
      </w:r>
      <w:r w:rsidRPr="00C8023E" w:rsidR="0082229C">
        <w:rPr>
          <w:sz w:val="14"/>
          <w:lang w:val="en-US"/>
        </w:rPr>
        <w:t xml:space="preserve"> </w:t>
      </w:r>
      <w:r w:rsidRPr="00C8023E">
        <w:rPr>
          <w:sz w:val="14"/>
          <w:lang w:val="en-US"/>
        </w:rPr>
        <w:t xml:space="preserve">Butt end AUTO </w:t>
      </w:r>
    </w:p>
    <w:p w:rsidRPr="00C8023E" w:rsidR="00835505" w:rsidP="3B9C8968" w:rsidRDefault="00AF258C" w14:paraId="3766C3C1" w14:textId="704B38CC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Length_buttend</w:t>
      </w:r>
      <w:proofErr w:type="spellEnd"/>
      <w:r w:rsidRPr="00C8023E">
        <w:rPr>
          <w:sz w:val="14"/>
          <w:lang w:val="en-US"/>
        </w:rPr>
        <w:t xml:space="preserve"> = []</w:t>
      </w:r>
    </w:p>
    <w:p w:rsidRPr="00C8023E" w:rsidR="00835505" w:rsidP="3B9C8968" w:rsidRDefault="00835505" w14:paraId="58C8351B" w14:textId="1449B7DB">
      <w:pPr>
        <w:rPr>
          <w:sz w:val="14"/>
          <w:lang w:val="en-US"/>
        </w:rPr>
      </w:pPr>
    </w:p>
    <w:p w:rsidRPr="00C8023E" w:rsidR="0082229C" w:rsidP="3B9C8968" w:rsidRDefault="0082229C" w14:paraId="4468EBF3" w14:textId="2FDC684E">
      <w:pPr>
        <w:rPr>
          <w:sz w:val="14"/>
          <w:lang w:val="en-US"/>
        </w:rPr>
      </w:pPr>
      <w:r w:rsidRPr="00C8023E">
        <w:rPr>
          <w:sz w:val="14"/>
          <w:lang w:val="en-US"/>
        </w:rPr>
        <w:t xml:space="preserve">3.5 </w:t>
      </w:r>
      <w:r w:rsidRPr="00C8023E" w:rsidR="002B4E16">
        <w:rPr>
          <w:sz w:val="14"/>
          <w:lang w:val="en-US"/>
        </w:rPr>
        <w:tab/>
      </w:r>
      <w:r w:rsidRPr="00C8023E" w:rsidR="00A41789">
        <w:rPr>
          <w:sz w:val="14"/>
          <w:lang w:val="en-US"/>
        </w:rPr>
        <w:t>Billet length</w:t>
      </w:r>
    </w:p>
    <w:p w:rsidRPr="00C8023E" w:rsidR="00A41789" w:rsidP="3B9C8968" w:rsidRDefault="00A41789" w14:paraId="0456FE20" w14:textId="359A4164">
      <w:pPr>
        <w:rPr>
          <w:sz w:val="14"/>
          <w:lang w:val="en-US"/>
        </w:rPr>
      </w:pPr>
    </w:p>
    <w:p w:rsidRPr="00C8023E" w:rsidR="00A41789" w:rsidP="3B9C8968" w:rsidRDefault="001845F5" w14:paraId="79CB76FC" w14:textId="0EFEC75F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Volume_rate_container_billet</w:t>
      </w:r>
      <w:proofErr w:type="spellEnd"/>
      <w:r w:rsidRPr="00C8023E">
        <w:rPr>
          <w:sz w:val="14"/>
          <w:lang w:val="en-US"/>
        </w:rPr>
        <w:t xml:space="preserve"> = </w:t>
      </w:r>
      <w:r w:rsidRPr="00C8023E" w:rsidR="00E22AD9">
        <w:rPr>
          <w:sz w:val="14"/>
          <w:lang w:val="en-US"/>
        </w:rPr>
        <w:t>Dia_containerr^2 / Dia_billet^2</w:t>
      </w:r>
    </w:p>
    <w:p w:rsidRPr="00C8023E" w:rsidR="00F035C7" w:rsidP="3B9C8968" w:rsidRDefault="00F035C7" w14:paraId="1515B9D1" w14:textId="0ACC7766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Ratio_extrusion</w:t>
      </w:r>
      <w:proofErr w:type="spellEnd"/>
      <w:r w:rsidRPr="00C8023E">
        <w:rPr>
          <w:sz w:val="14"/>
          <w:lang w:val="en-US"/>
        </w:rPr>
        <w:t xml:space="preserve"> = Weight_billet1m</w:t>
      </w:r>
      <w:ins w:author="Faruk Tuefekli" w:date="2019-11-25T18:57:00Z" w:id="93">
        <w:r w:rsidR="007F5149">
          <w:rPr>
            <w:sz w:val="14"/>
            <w:lang w:val="en-US"/>
          </w:rPr>
          <w:t>_compressed</w:t>
        </w:r>
      </w:ins>
      <w:r w:rsidRPr="00C8023E">
        <w:rPr>
          <w:sz w:val="14"/>
          <w:lang w:val="en-US"/>
        </w:rPr>
        <w:t xml:space="preserve"> / </w:t>
      </w:r>
      <w:proofErr w:type="spellStart"/>
      <w:r w:rsidRPr="00C8023E">
        <w:rPr>
          <w:sz w:val="14"/>
          <w:lang w:val="en-US"/>
        </w:rPr>
        <w:t>Weight_profile</w:t>
      </w:r>
      <w:proofErr w:type="spellEnd"/>
      <w:r w:rsidRPr="00C8023E">
        <w:rPr>
          <w:sz w:val="14"/>
          <w:lang w:val="en-US"/>
        </w:rPr>
        <w:t xml:space="preserve"> / </w:t>
      </w:r>
      <w:proofErr w:type="spellStart"/>
      <w:r w:rsidRPr="00C8023E">
        <w:rPr>
          <w:sz w:val="14"/>
          <w:lang w:val="en-US"/>
        </w:rPr>
        <w:t>Nbr_cavity</w:t>
      </w:r>
      <w:proofErr w:type="spellEnd"/>
    </w:p>
    <w:p w:rsidRPr="00C8023E" w:rsidR="00E22AD9" w:rsidP="3B9C8968" w:rsidRDefault="004035B4" w14:paraId="025B5959" w14:textId="6750206B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Max_produceable_lenght</w:t>
      </w:r>
      <w:proofErr w:type="spellEnd"/>
      <w:r w:rsidRPr="00C8023E" w:rsidR="00481C01">
        <w:rPr>
          <w:sz w:val="14"/>
          <w:lang w:val="en-US"/>
        </w:rPr>
        <w:t xml:space="preserve"> = </w:t>
      </w:r>
      <w:r w:rsidRPr="00C8023E" w:rsidR="00AF258C">
        <w:rPr>
          <w:sz w:val="14"/>
          <w:lang w:val="en-US"/>
        </w:rPr>
        <w:t>(</w:t>
      </w:r>
      <w:r w:rsidRPr="00C8023E" w:rsidR="00A554D1">
        <w:rPr>
          <w:sz w:val="14"/>
          <w:lang w:val="en-US"/>
        </w:rPr>
        <w:t>(</w:t>
      </w:r>
      <w:proofErr w:type="spellStart"/>
      <w:r w:rsidRPr="00C8023E" w:rsidR="006E456D">
        <w:rPr>
          <w:sz w:val="14"/>
          <w:lang w:val="en-US"/>
        </w:rPr>
        <w:t>Lenght_container</w:t>
      </w:r>
      <w:proofErr w:type="spellEnd"/>
      <w:r w:rsidRPr="00C8023E" w:rsidR="006E456D">
        <w:rPr>
          <w:sz w:val="14"/>
          <w:lang w:val="en-US"/>
        </w:rPr>
        <w:t xml:space="preserve"> /</w:t>
      </w:r>
      <w:r w:rsidRPr="00C8023E" w:rsidR="00A554D1">
        <w:rPr>
          <w:sz w:val="14"/>
          <w:lang w:val="en-US"/>
        </w:rPr>
        <w:t xml:space="preserve"> </w:t>
      </w:r>
      <w:proofErr w:type="spellStart"/>
      <w:r w:rsidRPr="00C8023E" w:rsidR="00A554D1">
        <w:rPr>
          <w:sz w:val="14"/>
          <w:lang w:val="en-US"/>
        </w:rPr>
        <w:t>Volume_rate_container_billet</w:t>
      </w:r>
      <w:proofErr w:type="spellEnd"/>
      <w:r w:rsidRPr="00C8023E" w:rsidR="00A554D1">
        <w:rPr>
          <w:sz w:val="14"/>
          <w:lang w:val="en-US"/>
        </w:rPr>
        <w:t>)</w:t>
      </w:r>
      <w:r w:rsidRPr="00C8023E" w:rsidR="00AF258C">
        <w:rPr>
          <w:sz w:val="14"/>
          <w:lang w:val="en-US"/>
        </w:rPr>
        <w:t xml:space="preserve"> – </w:t>
      </w:r>
      <w:proofErr w:type="spellStart"/>
      <w:r w:rsidRPr="00C8023E" w:rsidR="00AF258C">
        <w:rPr>
          <w:sz w:val="14"/>
          <w:lang w:val="en-US"/>
        </w:rPr>
        <w:t>length_buttend</w:t>
      </w:r>
      <w:proofErr w:type="spellEnd"/>
      <w:r w:rsidRPr="00C8023E" w:rsidR="00AF258C">
        <w:rPr>
          <w:sz w:val="14"/>
          <w:lang w:val="en-US"/>
        </w:rPr>
        <w:t>)</w:t>
      </w:r>
      <w:r w:rsidRPr="00C8023E" w:rsidR="00A554D1">
        <w:rPr>
          <w:sz w:val="14"/>
          <w:lang w:val="en-US"/>
        </w:rPr>
        <w:t xml:space="preserve"> </w:t>
      </w:r>
      <w:ins w:author="Faruk Tuefekli" w:date="2019-11-25T19:08:00Z" w:id="94">
        <w:r w:rsidR="00114F76">
          <w:rPr>
            <w:sz w:val="14"/>
            <w:lang w:val="en-US"/>
          </w:rPr>
          <w:t xml:space="preserve">* </w:t>
        </w:r>
      </w:ins>
      <w:del w:author="Faruk Tuefekli" w:date="2019-11-25T19:08:00Z" w:id="95">
        <w:r w:rsidRPr="00C8023E" w:rsidDel="00114F76" w:rsidR="00AF258C">
          <w:rPr>
            <w:sz w:val="14"/>
            <w:lang w:val="en-US"/>
          </w:rPr>
          <w:delText>/</w:delText>
        </w:r>
      </w:del>
      <w:r w:rsidRPr="00C8023E" w:rsidR="00AF258C">
        <w:rPr>
          <w:sz w:val="14"/>
          <w:lang w:val="en-US"/>
        </w:rPr>
        <w:t xml:space="preserve"> </w:t>
      </w:r>
      <w:proofErr w:type="spellStart"/>
      <w:r w:rsidRPr="00C8023E" w:rsidR="00AF258C">
        <w:rPr>
          <w:sz w:val="14"/>
          <w:lang w:val="en-US"/>
        </w:rPr>
        <w:t>Ratio_extrusion</w:t>
      </w:r>
      <w:proofErr w:type="spellEnd"/>
      <w:ins w:author="Faruk Tuefekli" w:date="2019-11-25T19:08:00Z" w:id="96">
        <w:r w:rsidR="00114F76">
          <w:rPr>
            <w:sz w:val="14"/>
            <w:lang w:val="en-US"/>
          </w:rPr>
          <w:t xml:space="preserve"> /1000</w:t>
        </w:r>
      </w:ins>
    </w:p>
    <w:p w:rsidRPr="00C8023E" w:rsidR="006E30D9" w:rsidP="3B9C8968" w:rsidRDefault="00C92AAE" w14:paraId="1CB954EA" w14:textId="1AB08EF9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Max_producable_</w:t>
      </w:r>
      <w:r w:rsidRPr="00C8023E" w:rsidR="00E46B85">
        <w:rPr>
          <w:sz w:val="14"/>
          <w:lang w:val="en-US"/>
        </w:rPr>
        <w:t>costlen</w:t>
      </w:r>
      <w:proofErr w:type="spellEnd"/>
      <w:r w:rsidRPr="00C8023E" w:rsidR="00E46B85">
        <w:rPr>
          <w:sz w:val="14"/>
          <w:lang w:val="en-US"/>
        </w:rPr>
        <w:t xml:space="preserve"> = </w:t>
      </w:r>
      <w:r w:rsidRPr="00C8023E" w:rsidR="007B4472">
        <w:rPr>
          <w:sz w:val="14"/>
          <w:lang w:val="en-US"/>
        </w:rPr>
        <w:t>(</w:t>
      </w:r>
      <w:proofErr w:type="spellStart"/>
      <w:r w:rsidRPr="00C8023E" w:rsidR="007B4472">
        <w:rPr>
          <w:sz w:val="14"/>
          <w:lang w:val="en-US"/>
        </w:rPr>
        <w:t>Max_produceable_lenght</w:t>
      </w:r>
      <w:proofErr w:type="spellEnd"/>
      <w:r w:rsidRPr="00C8023E" w:rsidR="007B4472">
        <w:rPr>
          <w:sz w:val="14"/>
          <w:lang w:val="en-US"/>
        </w:rPr>
        <w:t xml:space="preserve"> - </w:t>
      </w:r>
      <w:proofErr w:type="spellStart"/>
      <w:r w:rsidRPr="00C8023E" w:rsidR="007B4472">
        <w:rPr>
          <w:sz w:val="14"/>
          <w:lang w:val="en-US"/>
        </w:rPr>
        <w:t>Length_scrap</w:t>
      </w:r>
      <w:proofErr w:type="spellEnd"/>
      <w:r w:rsidRPr="00C8023E" w:rsidR="007B4472">
        <w:rPr>
          <w:sz w:val="14"/>
          <w:lang w:val="en-US"/>
        </w:rPr>
        <w:t xml:space="preserve">) </w:t>
      </w:r>
      <w:r w:rsidRPr="00C8023E" w:rsidR="00010EB9">
        <w:rPr>
          <w:sz w:val="14"/>
          <w:lang w:val="en-US"/>
        </w:rPr>
        <w:t xml:space="preserve">/ </w:t>
      </w:r>
      <w:ins w:author="Faruk Tuefekli" w:date="2019-11-25T19:14:00Z" w:id="97">
        <w:r w:rsidR="00433F12">
          <w:rPr>
            <w:sz w:val="14"/>
            <w:lang w:val="en-US"/>
          </w:rPr>
          <w:t>(</w:t>
        </w:r>
      </w:ins>
      <w:proofErr w:type="spellStart"/>
      <w:r w:rsidRPr="00C8023E" w:rsidR="00010EB9">
        <w:rPr>
          <w:sz w:val="14"/>
          <w:lang w:val="en-US"/>
        </w:rPr>
        <w:t>Costumer_lenght_profile</w:t>
      </w:r>
      <w:proofErr w:type="spellEnd"/>
      <w:ins w:author="Faruk Tuefekli" w:date="2019-11-25T19:14:00Z" w:id="98">
        <w:r w:rsidR="00433F12">
          <w:rPr>
            <w:sz w:val="14"/>
            <w:lang w:val="en-US"/>
          </w:rPr>
          <w:t>/1000)</w:t>
        </w:r>
      </w:ins>
      <w:r w:rsidRPr="00C8023E" w:rsidR="00010EB9">
        <w:rPr>
          <w:sz w:val="14"/>
          <w:lang w:val="en-US"/>
        </w:rPr>
        <w:t xml:space="preserve"> – </w:t>
      </w:r>
      <w:proofErr w:type="spellStart"/>
      <w:r w:rsidRPr="00C8023E" w:rsidR="00010EB9">
        <w:rPr>
          <w:sz w:val="14"/>
          <w:lang w:val="en-US"/>
        </w:rPr>
        <w:t>rount</w:t>
      </w:r>
      <w:proofErr w:type="spellEnd"/>
      <w:r w:rsidRPr="00C8023E" w:rsidR="00010EB9">
        <w:rPr>
          <w:sz w:val="14"/>
          <w:lang w:val="en-US"/>
        </w:rPr>
        <w:t xml:space="preserve"> </w:t>
      </w:r>
      <w:ins w:author="Faruk Tuefekli" w:date="2019-11-25T19:10:00Z" w:id="99">
        <w:r w:rsidR="0000697E">
          <w:rPr>
            <w:sz w:val="14"/>
            <w:lang w:val="en-US"/>
          </w:rPr>
          <w:t xml:space="preserve">DOWN </w:t>
        </w:r>
      </w:ins>
      <w:r w:rsidRPr="00C8023E" w:rsidR="00010EB9">
        <w:rPr>
          <w:sz w:val="14"/>
          <w:lang w:val="en-US"/>
        </w:rPr>
        <w:t>to FULL numbers {1,</w:t>
      </w:r>
      <w:proofErr w:type="gramStart"/>
      <w:r w:rsidRPr="00C8023E" w:rsidR="00010EB9">
        <w:rPr>
          <w:sz w:val="14"/>
          <w:lang w:val="en-US"/>
        </w:rPr>
        <w:t>2,3,…</w:t>
      </w:r>
      <w:proofErr w:type="gramEnd"/>
      <w:r w:rsidRPr="00C8023E" w:rsidR="00010EB9">
        <w:rPr>
          <w:sz w:val="14"/>
          <w:lang w:val="en-US"/>
        </w:rPr>
        <w:t>10</w:t>
      </w:r>
      <w:r w:rsidRPr="00C8023E" w:rsidR="00A727A7">
        <w:rPr>
          <w:sz w:val="14"/>
          <w:lang w:val="en-US"/>
        </w:rPr>
        <w:t>^3}</w:t>
      </w:r>
    </w:p>
    <w:p w:rsidRPr="00C8023E" w:rsidR="007A69B3" w:rsidP="007A69B3" w:rsidRDefault="007A69B3" w14:paraId="23C7EEBB" w14:textId="366A4CF2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Max_producable_cl_table</w:t>
      </w:r>
      <w:proofErr w:type="spellEnd"/>
      <w:r w:rsidRPr="00C8023E">
        <w:rPr>
          <w:sz w:val="14"/>
          <w:lang w:val="en-US"/>
        </w:rPr>
        <w:t xml:space="preserve"> = (</w:t>
      </w:r>
      <w:proofErr w:type="spellStart"/>
      <w:r w:rsidRPr="00C8023E">
        <w:rPr>
          <w:sz w:val="14"/>
          <w:lang w:val="en-US"/>
        </w:rPr>
        <w:t>Lenght_cooltabl</w:t>
      </w:r>
      <w:ins w:author="Faruk Tuefekli" w:date="2019-11-25T19:15:00Z" w:id="100">
        <w:r w:rsidR="000153BC">
          <w:rPr>
            <w:sz w:val="14"/>
            <w:lang w:val="en-US"/>
          </w:rPr>
          <w:t>e</w:t>
        </w:r>
      </w:ins>
      <w:proofErr w:type="spellEnd"/>
      <w:del w:author="Faruk Tuefekli" w:date="2019-11-25T19:15:00Z" w:id="101">
        <w:r w:rsidRPr="00C8023E" w:rsidDel="000153BC">
          <w:rPr>
            <w:sz w:val="14"/>
            <w:lang w:val="en-US"/>
          </w:rPr>
          <w:delText>e</w:delText>
        </w:r>
      </w:del>
      <w:r w:rsidRPr="00C8023E">
        <w:rPr>
          <w:sz w:val="14"/>
          <w:lang w:val="en-US"/>
        </w:rPr>
        <w:t xml:space="preserve"> - </w:t>
      </w:r>
      <w:proofErr w:type="spellStart"/>
      <w:r w:rsidRPr="00C8023E">
        <w:rPr>
          <w:sz w:val="14"/>
          <w:lang w:val="en-US"/>
        </w:rPr>
        <w:t>Length_scrap</w:t>
      </w:r>
      <w:proofErr w:type="spellEnd"/>
      <w:r w:rsidRPr="00C8023E">
        <w:rPr>
          <w:sz w:val="14"/>
          <w:lang w:val="en-US"/>
        </w:rPr>
        <w:t xml:space="preserve">) / </w:t>
      </w:r>
      <w:ins w:author="Faruk Tuefekli" w:date="2019-11-25T19:14:00Z" w:id="102">
        <w:r w:rsidR="00433F12">
          <w:rPr>
            <w:sz w:val="14"/>
            <w:lang w:val="en-US"/>
          </w:rPr>
          <w:t>(</w:t>
        </w:r>
      </w:ins>
      <w:proofErr w:type="spellStart"/>
      <w:r w:rsidRPr="00C8023E">
        <w:rPr>
          <w:sz w:val="14"/>
          <w:lang w:val="en-US"/>
        </w:rPr>
        <w:t>Costumer_lenght_profile</w:t>
      </w:r>
      <w:proofErr w:type="spellEnd"/>
      <w:ins w:author="Faruk Tuefekli" w:date="2019-11-25T19:14:00Z" w:id="103">
        <w:r w:rsidR="00433F12">
          <w:rPr>
            <w:sz w:val="14"/>
            <w:lang w:val="en-US"/>
          </w:rPr>
          <w:t>/1000</w:t>
        </w:r>
      </w:ins>
      <w:r w:rsidRPr="00C8023E">
        <w:rPr>
          <w:sz w:val="14"/>
          <w:lang w:val="en-US"/>
        </w:rPr>
        <w:t xml:space="preserve"> – </w:t>
      </w:r>
      <w:proofErr w:type="spellStart"/>
      <w:r w:rsidRPr="00C8023E">
        <w:rPr>
          <w:sz w:val="14"/>
          <w:lang w:val="en-US"/>
        </w:rPr>
        <w:t>rount</w:t>
      </w:r>
      <w:proofErr w:type="spellEnd"/>
      <w:r w:rsidRPr="00C8023E">
        <w:rPr>
          <w:sz w:val="14"/>
          <w:lang w:val="en-US"/>
        </w:rPr>
        <w:t xml:space="preserve"> </w:t>
      </w:r>
      <w:ins w:author="Faruk Tuefekli" w:date="2019-11-25T19:10:00Z" w:id="104">
        <w:r w:rsidR="0000697E">
          <w:rPr>
            <w:sz w:val="14"/>
            <w:lang w:val="en-US"/>
          </w:rPr>
          <w:t xml:space="preserve">DOWN </w:t>
        </w:r>
      </w:ins>
      <w:r w:rsidRPr="00C8023E">
        <w:rPr>
          <w:sz w:val="14"/>
          <w:lang w:val="en-US"/>
        </w:rPr>
        <w:t>to FULL numbers {1,</w:t>
      </w:r>
      <w:proofErr w:type="gramStart"/>
      <w:r w:rsidRPr="00C8023E">
        <w:rPr>
          <w:sz w:val="14"/>
          <w:lang w:val="en-US"/>
        </w:rPr>
        <w:t>2,3,…</w:t>
      </w:r>
      <w:proofErr w:type="gramEnd"/>
      <w:r w:rsidRPr="00C8023E">
        <w:rPr>
          <w:sz w:val="14"/>
          <w:lang w:val="en-US"/>
        </w:rPr>
        <w:t>10^3}</w:t>
      </w:r>
    </w:p>
    <w:p w:rsidRPr="00C8023E" w:rsidR="003407F1" w:rsidP="3B9C8968" w:rsidRDefault="005B6041" w14:paraId="19693838" w14:textId="0CF83567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Number_costumer_length</w:t>
      </w:r>
      <w:proofErr w:type="spellEnd"/>
      <w:r w:rsidRPr="00C8023E">
        <w:rPr>
          <w:sz w:val="14"/>
          <w:lang w:val="en-US"/>
        </w:rPr>
        <w:t xml:space="preserve"> = </w:t>
      </w:r>
      <w:proofErr w:type="gramStart"/>
      <w:r w:rsidRPr="00C8023E">
        <w:rPr>
          <w:sz w:val="14"/>
          <w:lang w:val="en-US"/>
        </w:rPr>
        <w:t>M</w:t>
      </w:r>
      <w:proofErr w:type="spellStart"/>
      <w:r w:rsidRPr="00C8023E">
        <w:rPr>
          <w:sz w:val="14"/>
          <w:lang w:val="en-US"/>
        </w:rPr>
        <w:t>IN(</w:t>
      </w:r>
      <w:proofErr w:type="gramEnd"/>
      <w:r w:rsidRPr="00C8023E" w:rsidR="00116A70">
        <w:rPr>
          <w:sz w:val="14"/>
          <w:lang w:val="en-US"/>
        </w:rPr>
        <w:t>Max_producable_cl_table</w:t>
      </w:r>
      <w:proofErr w:type="spellEnd"/>
      <w:r w:rsidRPr="00C8023E" w:rsidR="00116A70">
        <w:rPr>
          <w:sz w:val="14"/>
          <w:lang w:val="en-US"/>
        </w:rPr>
        <w:t xml:space="preserve">; </w:t>
      </w:r>
      <w:proofErr w:type="spellStart"/>
      <w:r w:rsidRPr="00C8023E" w:rsidR="00116A70">
        <w:rPr>
          <w:sz w:val="14"/>
          <w:lang w:val="en-US"/>
        </w:rPr>
        <w:t>Max_producable_costlen</w:t>
      </w:r>
      <w:proofErr w:type="spellEnd"/>
      <w:r w:rsidRPr="00C8023E" w:rsidR="00116A70">
        <w:rPr>
          <w:sz w:val="14"/>
          <w:lang w:val="en-US"/>
        </w:rPr>
        <w:t>)</w:t>
      </w:r>
    </w:p>
    <w:p w:rsidRPr="00C8023E" w:rsidR="00116A70" w:rsidP="005A296F" w:rsidRDefault="00D0273B" w14:paraId="29255848" w14:textId="30430F43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lastRenderedPageBreak/>
        <w:t>Weight_</w:t>
      </w:r>
      <w:r w:rsidRPr="00C8023E" w:rsidR="00C82D12">
        <w:rPr>
          <w:sz w:val="14"/>
          <w:lang w:val="en-US"/>
        </w:rPr>
        <w:t>nbr_cslenght</w:t>
      </w:r>
      <w:proofErr w:type="spellEnd"/>
      <w:r w:rsidRPr="00C8023E" w:rsidR="00C82D12">
        <w:rPr>
          <w:sz w:val="14"/>
          <w:lang w:val="en-US"/>
        </w:rPr>
        <w:t xml:space="preserve"> = </w:t>
      </w:r>
      <w:proofErr w:type="spellStart"/>
      <w:r w:rsidRPr="00C8023E" w:rsidR="00C82D12">
        <w:rPr>
          <w:sz w:val="14"/>
          <w:lang w:val="en-US"/>
        </w:rPr>
        <w:t>Number_costumer_length</w:t>
      </w:r>
      <w:proofErr w:type="spellEnd"/>
      <w:r w:rsidRPr="00C8023E" w:rsidR="00C82D12">
        <w:rPr>
          <w:sz w:val="14"/>
          <w:lang w:val="en-US"/>
        </w:rPr>
        <w:t xml:space="preserve"> * </w:t>
      </w:r>
      <w:r w:rsidRPr="00C8023E" w:rsidR="00FC4A55">
        <w:rPr>
          <w:sz w:val="14"/>
          <w:lang w:val="en-US"/>
        </w:rPr>
        <w:t>(</w:t>
      </w:r>
      <w:proofErr w:type="spellStart"/>
      <w:r w:rsidRPr="00C8023E" w:rsidR="00C82D12">
        <w:rPr>
          <w:sz w:val="14"/>
          <w:lang w:val="en-US"/>
        </w:rPr>
        <w:t>Costumer_lenght_profile</w:t>
      </w:r>
      <w:proofErr w:type="spellEnd"/>
      <w:r w:rsidRPr="00C8023E" w:rsidR="00FC4A55">
        <w:rPr>
          <w:sz w:val="14"/>
          <w:lang w:val="en-US"/>
        </w:rPr>
        <w:t>/1000)</w:t>
      </w:r>
      <w:r w:rsidRPr="00C8023E" w:rsidR="005A296F">
        <w:rPr>
          <w:sz w:val="14"/>
          <w:lang w:val="en-US"/>
        </w:rPr>
        <w:t xml:space="preserve"> * </w:t>
      </w:r>
      <w:proofErr w:type="spellStart"/>
      <w:r w:rsidRPr="00C8023E" w:rsidR="00FC4A55">
        <w:rPr>
          <w:sz w:val="14"/>
          <w:lang w:val="en-US"/>
        </w:rPr>
        <w:t>Weight_profile</w:t>
      </w:r>
      <w:proofErr w:type="spellEnd"/>
    </w:p>
    <w:p w:rsidRPr="00C8023E" w:rsidR="00FC4A55" w:rsidP="3B9C8968" w:rsidRDefault="00DA2B29" w14:paraId="6C433C8A" w14:textId="588CDA88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Weight_buttend</w:t>
      </w:r>
      <w:proofErr w:type="spellEnd"/>
      <w:r w:rsidRPr="00C8023E">
        <w:rPr>
          <w:sz w:val="14"/>
          <w:lang w:val="en-US"/>
        </w:rPr>
        <w:t xml:space="preserve"> = </w:t>
      </w:r>
      <w:proofErr w:type="spellStart"/>
      <w:r w:rsidRPr="00C8023E" w:rsidR="00F86625">
        <w:rPr>
          <w:sz w:val="14"/>
          <w:lang w:val="en-US"/>
        </w:rPr>
        <w:t>length_buttend</w:t>
      </w:r>
      <w:proofErr w:type="spellEnd"/>
      <w:r w:rsidRPr="00C8023E" w:rsidR="00F86625">
        <w:rPr>
          <w:sz w:val="14"/>
          <w:lang w:val="en-US"/>
        </w:rPr>
        <w:t xml:space="preserve"> * </w:t>
      </w:r>
      <w:r w:rsidRPr="00C8023E" w:rsidR="001D464E">
        <w:rPr>
          <w:sz w:val="14"/>
          <w:lang w:val="en-US"/>
        </w:rPr>
        <w:t>Weight_billet1m_compressed/1000</w:t>
      </w:r>
    </w:p>
    <w:p w:rsidRPr="00C8023E" w:rsidR="001D464E" w:rsidP="3B9C8968" w:rsidRDefault="00237F7F" w14:paraId="2EA879AF" w14:textId="37739AEC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Weight_billetlength</w:t>
      </w:r>
      <w:proofErr w:type="spellEnd"/>
      <w:r w:rsidRPr="00C8023E">
        <w:rPr>
          <w:sz w:val="14"/>
          <w:lang w:val="en-US"/>
        </w:rPr>
        <w:t xml:space="preserve"> = </w:t>
      </w:r>
      <w:ins w:author="Faruk Tuefekli" w:date="2019-11-25T19:27:00Z" w:id="105">
        <w:r w:rsidR="00223AF9">
          <w:rPr>
            <w:sz w:val="14"/>
            <w:lang w:val="en-US"/>
          </w:rPr>
          <w:t>(</w:t>
        </w:r>
      </w:ins>
      <w:proofErr w:type="spellStart"/>
      <w:r w:rsidRPr="00C8023E">
        <w:rPr>
          <w:sz w:val="14"/>
          <w:lang w:val="en-US"/>
        </w:rPr>
        <w:t>Weight_nbr_cslengh</w:t>
      </w:r>
      <w:ins w:author="Faruk Tuefekli" w:date="2019-11-25T19:27:00Z" w:id="106">
        <w:r w:rsidR="00223AF9">
          <w:rPr>
            <w:sz w:val="14"/>
            <w:lang w:val="en-US"/>
          </w:rPr>
          <w:t>t</w:t>
        </w:r>
        <w:proofErr w:type="spellEnd"/>
        <w:r w:rsidR="00223AF9">
          <w:rPr>
            <w:sz w:val="14"/>
            <w:lang w:val="en-US"/>
          </w:rPr>
          <w:t>*</w:t>
        </w:r>
        <w:proofErr w:type="spellStart"/>
        <w:r w:rsidR="00223AF9">
          <w:rPr>
            <w:sz w:val="14"/>
            <w:lang w:val="en-US"/>
          </w:rPr>
          <w:t>Nbr_cav</w:t>
        </w:r>
        <w:proofErr w:type="spellEnd"/>
        <w:r w:rsidR="00223AF9">
          <w:rPr>
            <w:sz w:val="14"/>
            <w:lang w:val="en-US"/>
          </w:rPr>
          <w:t>)</w:t>
        </w:r>
      </w:ins>
      <w:del w:author="Faruk Tuefekli" w:date="2019-11-25T19:27:00Z" w:id="107">
        <w:r w:rsidRPr="00C8023E" w:rsidDel="00223AF9">
          <w:rPr>
            <w:sz w:val="14"/>
            <w:lang w:val="en-US"/>
          </w:rPr>
          <w:delText>t</w:delText>
        </w:r>
      </w:del>
      <w:r w:rsidRPr="00C8023E">
        <w:rPr>
          <w:sz w:val="14"/>
          <w:lang w:val="en-US"/>
        </w:rPr>
        <w:t xml:space="preserve"> + </w:t>
      </w:r>
      <w:proofErr w:type="spellStart"/>
      <w:r w:rsidRPr="00C8023E">
        <w:rPr>
          <w:sz w:val="14"/>
          <w:lang w:val="en-US"/>
        </w:rPr>
        <w:t>Weight_buttend</w:t>
      </w:r>
      <w:proofErr w:type="spellEnd"/>
      <w:ins w:author="Faruk Tuefekli" w:date="2019-11-25T19:27:00Z" w:id="108">
        <w:r w:rsidR="00223AF9">
          <w:rPr>
            <w:sz w:val="14"/>
            <w:lang w:val="en-US"/>
          </w:rPr>
          <w:t xml:space="preserve"> + </w:t>
        </w:r>
      </w:ins>
      <w:ins w:author="Faruk Tuefekli" w:date="2019-11-25T19:29:00Z" w:id="109">
        <w:r w:rsidR="007B24CE">
          <w:rPr>
            <w:sz w:val="14"/>
            <w:lang w:val="en-US"/>
          </w:rPr>
          <w:t>(</w:t>
        </w:r>
      </w:ins>
      <w:proofErr w:type="spellStart"/>
      <w:ins w:author="Faruk Tuefekli" w:date="2019-11-25T19:27:00Z" w:id="110">
        <w:r w:rsidR="00223AF9">
          <w:rPr>
            <w:sz w:val="14"/>
            <w:lang w:val="en-US"/>
          </w:rPr>
          <w:t>weight_scrap</w:t>
        </w:r>
      </w:ins>
      <w:proofErr w:type="spellEnd"/>
      <w:ins w:author="Faruk Tuefekli" w:date="2019-11-25T19:29:00Z" w:id="111">
        <w:r w:rsidR="007B24CE">
          <w:rPr>
            <w:sz w:val="14"/>
            <w:lang w:val="en-US"/>
          </w:rPr>
          <w:t>*</w:t>
        </w:r>
        <w:proofErr w:type="spellStart"/>
        <w:r w:rsidR="007B24CE">
          <w:rPr>
            <w:sz w:val="14"/>
            <w:lang w:val="en-US"/>
          </w:rPr>
          <w:t>Nbr_cav</w:t>
        </w:r>
        <w:proofErr w:type="spellEnd"/>
        <w:r w:rsidR="007B24CE">
          <w:rPr>
            <w:sz w:val="14"/>
            <w:lang w:val="en-US"/>
          </w:rPr>
          <w:t>)</w:t>
        </w:r>
      </w:ins>
    </w:p>
    <w:p w:rsidRPr="00C8023E" w:rsidR="00237F7F" w:rsidP="3B9C8968" w:rsidRDefault="00700978" w14:paraId="75B6669C" w14:textId="38499AB7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Length_billet</w:t>
      </w:r>
      <w:proofErr w:type="spellEnd"/>
      <w:r w:rsidRPr="00C8023E">
        <w:rPr>
          <w:sz w:val="14"/>
          <w:lang w:val="en-US"/>
        </w:rPr>
        <w:t xml:space="preserve"> = </w:t>
      </w:r>
      <w:proofErr w:type="spellStart"/>
      <w:r w:rsidRPr="00C8023E">
        <w:rPr>
          <w:sz w:val="14"/>
          <w:lang w:val="en-US"/>
        </w:rPr>
        <w:t>Weight_billetlength</w:t>
      </w:r>
      <w:proofErr w:type="spellEnd"/>
      <w:r w:rsidRPr="00C8023E">
        <w:rPr>
          <w:sz w:val="14"/>
          <w:lang w:val="en-US"/>
        </w:rPr>
        <w:t xml:space="preserve"> / </w:t>
      </w:r>
      <w:r w:rsidRPr="00C8023E" w:rsidR="00986D53">
        <w:rPr>
          <w:sz w:val="14"/>
          <w:lang w:val="en-US"/>
        </w:rPr>
        <w:t>Weight_billet1m *1000</w:t>
      </w:r>
    </w:p>
    <w:p w:rsidRPr="00C8023E" w:rsidR="00EB4D75" w:rsidP="3B9C8968" w:rsidRDefault="00BD5CC3" w14:paraId="7AC13AA4" w14:textId="39556338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Length_billet_compressed</w:t>
      </w:r>
      <w:proofErr w:type="spellEnd"/>
      <w:r w:rsidRPr="00C8023E">
        <w:rPr>
          <w:sz w:val="14"/>
          <w:lang w:val="en-US"/>
        </w:rPr>
        <w:t xml:space="preserve"> = </w:t>
      </w:r>
      <w:proofErr w:type="spellStart"/>
      <w:r w:rsidRPr="00C8023E">
        <w:rPr>
          <w:sz w:val="14"/>
          <w:lang w:val="en-US"/>
        </w:rPr>
        <w:t>Length_billet</w:t>
      </w:r>
      <w:proofErr w:type="spellEnd"/>
      <w:r w:rsidRPr="00C8023E" w:rsidR="007C2917">
        <w:rPr>
          <w:sz w:val="14"/>
          <w:lang w:val="en-US"/>
        </w:rPr>
        <w:t xml:space="preserve"> </w:t>
      </w:r>
      <w:proofErr w:type="gramStart"/>
      <w:r w:rsidRPr="00C8023E" w:rsidR="007C2917">
        <w:rPr>
          <w:sz w:val="14"/>
          <w:lang w:val="en-US"/>
        </w:rPr>
        <w:t xml:space="preserve">/  </w:t>
      </w:r>
      <w:proofErr w:type="spellStart"/>
      <w:r w:rsidRPr="00C8023E" w:rsidR="007C2917">
        <w:rPr>
          <w:sz w:val="14"/>
          <w:lang w:val="en-US"/>
        </w:rPr>
        <w:t>Volume</w:t>
      </w:r>
      <w:proofErr w:type="gramEnd"/>
      <w:r w:rsidRPr="00C8023E" w:rsidR="007C2917">
        <w:rPr>
          <w:sz w:val="14"/>
          <w:lang w:val="en-US"/>
        </w:rPr>
        <w:t>_rate_container_billet</w:t>
      </w:r>
      <w:proofErr w:type="spellEnd"/>
    </w:p>
    <w:p w:rsidRPr="00C8023E" w:rsidR="00FC4A55" w:rsidP="3B9C8968" w:rsidRDefault="00FC4A55" w14:paraId="5E31A7B6" w14:textId="77777777">
      <w:pPr>
        <w:rPr>
          <w:sz w:val="14"/>
          <w:lang w:val="en-US"/>
        </w:rPr>
      </w:pPr>
    </w:p>
    <w:p w:rsidRPr="00C8023E" w:rsidR="00481771" w:rsidP="00481771" w:rsidRDefault="00481771" w14:paraId="0E8D2386" w14:textId="7FB4439A">
      <w:pPr>
        <w:rPr>
          <w:sz w:val="14"/>
          <w:lang w:val="en-US"/>
        </w:rPr>
      </w:pPr>
      <w:r w:rsidRPr="00C8023E">
        <w:rPr>
          <w:sz w:val="14"/>
          <w:lang w:val="en-US"/>
        </w:rPr>
        <w:t xml:space="preserve">3.5 </w:t>
      </w:r>
      <w:r w:rsidRPr="00C8023E">
        <w:rPr>
          <w:sz w:val="14"/>
          <w:lang w:val="en-US"/>
        </w:rPr>
        <w:tab/>
      </w:r>
      <w:r w:rsidRPr="00C8023E">
        <w:rPr>
          <w:sz w:val="14"/>
          <w:lang w:val="en-US"/>
        </w:rPr>
        <w:t>Productivity</w:t>
      </w:r>
    </w:p>
    <w:p w:rsidRPr="00C8023E" w:rsidR="00481771" w:rsidP="00481771" w:rsidRDefault="00DE6916" w14:paraId="630F0400" w14:textId="466352F6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Time_extrusion_billet</w:t>
      </w:r>
      <w:proofErr w:type="spellEnd"/>
      <w:r w:rsidRPr="00C8023E">
        <w:rPr>
          <w:sz w:val="14"/>
          <w:lang w:val="en-US"/>
        </w:rPr>
        <w:t xml:space="preserve"> = </w:t>
      </w:r>
      <w:ins w:author="Faruk Tuefekli" w:date="2019-11-25T19:35:00Z" w:id="112">
        <w:r w:rsidR="00D91909">
          <w:rPr>
            <w:sz w:val="14"/>
            <w:lang w:val="en-US"/>
          </w:rPr>
          <w:t>(</w:t>
        </w:r>
      </w:ins>
      <w:proofErr w:type="spellStart"/>
      <w:r w:rsidRPr="00C8023E">
        <w:rPr>
          <w:sz w:val="14"/>
          <w:lang w:val="en-US"/>
        </w:rPr>
        <w:t>Length_billet_</w:t>
      </w:r>
      <w:proofErr w:type="gramStart"/>
      <w:r w:rsidRPr="00C8023E">
        <w:rPr>
          <w:sz w:val="14"/>
          <w:lang w:val="en-US"/>
        </w:rPr>
        <w:t>compressed</w:t>
      </w:r>
      <w:ins w:author="Faruk Tuefekli" w:date="2019-11-25T19:35:00Z" w:id="113">
        <w:r w:rsidR="00D91909">
          <w:rPr>
            <w:sz w:val="14"/>
            <w:lang w:val="en-US"/>
          </w:rPr>
          <w:t>-length</w:t>
        </w:r>
        <w:proofErr w:type="gramEnd"/>
        <w:r w:rsidR="00D91909">
          <w:rPr>
            <w:sz w:val="14"/>
            <w:lang w:val="en-US"/>
          </w:rPr>
          <w:t>_buttend</w:t>
        </w:r>
        <w:proofErr w:type="spellEnd"/>
        <w:r w:rsidR="00D91909">
          <w:rPr>
            <w:sz w:val="14"/>
            <w:lang w:val="en-US"/>
          </w:rPr>
          <w:t>)</w:t>
        </w:r>
      </w:ins>
      <w:r w:rsidRPr="00C8023E">
        <w:rPr>
          <w:sz w:val="14"/>
          <w:lang w:val="en-US"/>
        </w:rPr>
        <w:t xml:space="preserve"> / </w:t>
      </w:r>
      <w:proofErr w:type="spellStart"/>
      <w:r w:rsidRPr="00C8023E" w:rsidR="00DF3190">
        <w:rPr>
          <w:sz w:val="14"/>
          <w:lang w:val="en-US"/>
        </w:rPr>
        <w:t>ramspeed</w:t>
      </w:r>
      <w:proofErr w:type="spellEnd"/>
    </w:p>
    <w:p w:rsidRPr="00C8023E" w:rsidR="00DF3190" w:rsidP="00481771" w:rsidRDefault="00C70DE9" w14:paraId="10899CCC" w14:textId="19213710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Time_</w:t>
      </w:r>
      <w:r w:rsidRPr="00C8023E" w:rsidR="00206626">
        <w:rPr>
          <w:sz w:val="14"/>
          <w:lang w:val="en-US"/>
        </w:rPr>
        <w:t>process</w:t>
      </w:r>
      <w:proofErr w:type="spellEnd"/>
      <w:r w:rsidRPr="00C8023E" w:rsidR="00575F01">
        <w:rPr>
          <w:sz w:val="14"/>
          <w:lang w:val="en-US"/>
        </w:rPr>
        <w:t xml:space="preserve"> = </w:t>
      </w:r>
      <w:proofErr w:type="spellStart"/>
      <w:r w:rsidRPr="00C8023E" w:rsidR="00575F01">
        <w:rPr>
          <w:sz w:val="14"/>
          <w:lang w:val="en-US"/>
        </w:rPr>
        <w:t>Time_extrusion_billet</w:t>
      </w:r>
      <w:proofErr w:type="spellEnd"/>
      <w:r w:rsidRPr="00C8023E" w:rsidR="00575F01">
        <w:rPr>
          <w:sz w:val="14"/>
          <w:lang w:val="en-US"/>
        </w:rPr>
        <w:t xml:space="preserve"> + </w:t>
      </w:r>
      <w:proofErr w:type="spellStart"/>
      <w:r w:rsidRPr="00C8023E" w:rsidR="00575F01">
        <w:rPr>
          <w:sz w:val="14"/>
          <w:lang w:val="en-US"/>
        </w:rPr>
        <w:t>Deadcycle</w:t>
      </w:r>
      <w:proofErr w:type="spellEnd"/>
    </w:p>
    <w:p w:rsidRPr="00C8023E" w:rsidR="00575F01" w:rsidP="00481771" w:rsidRDefault="007634BA" w14:paraId="04279416" w14:textId="365BC715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Net_productivity</w:t>
      </w:r>
      <w:proofErr w:type="spellEnd"/>
      <w:r w:rsidRPr="00C8023E">
        <w:rPr>
          <w:sz w:val="14"/>
          <w:lang w:val="en-US"/>
        </w:rPr>
        <w:t xml:space="preserve"> = </w:t>
      </w:r>
      <w:ins w:author="Faruk Tuefekli" w:date="2019-11-25T19:41:00Z" w:id="114">
        <w:r w:rsidR="00D94F2F">
          <w:rPr>
            <w:sz w:val="14"/>
            <w:lang w:val="en-US"/>
          </w:rPr>
          <w:t>(</w:t>
        </w:r>
      </w:ins>
      <w:proofErr w:type="spellStart"/>
      <w:r w:rsidRPr="00C8023E" w:rsidR="00717416">
        <w:rPr>
          <w:sz w:val="14"/>
          <w:lang w:val="en-US"/>
        </w:rPr>
        <w:t>Weight_nbr_cslenght</w:t>
      </w:r>
      <w:proofErr w:type="spellEnd"/>
      <w:ins w:author="Faruk Tuefekli" w:date="2019-11-25T19:41:00Z" w:id="115">
        <w:r w:rsidR="00D94F2F">
          <w:rPr>
            <w:sz w:val="14"/>
            <w:lang w:val="en-US"/>
          </w:rPr>
          <w:t>*</w:t>
        </w:r>
        <w:proofErr w:type="spellStart"/>
        <w:r w:rsidR="00D94F2F">
          <w:rPr>
            <w:sz w:val="14"/>
            <w:lang w:val="en-US"/>
          </w:rPr>
          <w:t>Nbr_cav</w:t>
        </w:r>
        <w:proofErr w:type="spellEnd"/>
        <w:r w:rsidR="00D94F2F">
          <w:rPr>
            <w:sz w:val="14"/>
            <w:lang w:val="en-US"/>
          </w:rPr>
          <w:t>)</w:t>
        </w:r>
      </w:ins>
      <w:r w:rsidRPr="00C8023E" w:rsidR="00717416">
        <w:rPr>
          <w:sz w:val="14"/>
          <w:lang w:val="en-US"/>
        </w:rPr>
        <w:t xml:space="preserve"> / </w:t>
      </w:r>
      <w:proofErr w:type="spellStart"/>
      <w:r w:rsidRPr="00C8023E" w:rsidR="00717416">
        <w:rPr>
          <w:sz w:val="14"/>
          <w:lang w:val="en-US"/>
        </w:rPr>
        <w:t>Time_</w:t>
      </w:r>
      <w:r w:rsidRPr="00C8023E" w:rsidR="00206626">
        <w:rPr>
          <w:sz w:val="14"/>
          <w:lang w:val="en-US"/>
        </w:rPr>
        <w:t>process</w:t>
      </w:r>
      <w:proofErr w:type="spellEnd"/>
      <w:r w:rsidRPr="00C8023E" w:rsidR="00717416">
        <w:rPr>
          <w:sz w:val="14"/>
          <w:lang w:val="en-US"/>
        </w:rPr>
        <w:t xml:space="preserve"> *3600</w:t>
      </w:r>
    </w:p>
    <w:p w:rsidR="000059C9" w:rsidP="3B9C8968" w:rsidRDefault="005C64CC" w14:paraId="226040EE" w14:textId="419260CF">
      <w:pPr>
        <w:rPr>
          <w:sz w:val="14"/>
          <w:lang w:val="en-US"/>
        </w:rPr>
      </w:pPr>
      <w:proofErr w:type="spellStart"/>
      <w:r w:rsidRPr="00C8023E">
        <w:rPr>
          <w:sz w:val="14"/>
          <w:lang w:val="en-US"/>
        </w:rPr>
        <w:t>Gros_productivity</w:t>
      </w:r>
      <w:proofErr w:type="spellEnd"/>
      <w:r w:rsidRPr="00C8023E">
        <w:rPr>
          <w:sz w:val="14"/>
          <w:lang w:val="en-US"/>
        </w:rPr>
        <w:t xml:space="preserve"> = </w:t>
      </w:r>
      <w:proofErr w:type="spellStart"/>
      <w:r w:rsidRPr="00C8023E" w:rsidR="00572EF9">
        <w:rPr>
          <w:sz w:val="14"/>
          <w:lang w:val="en-US"/>
        </w:rPr>
        <w:t>Weight_billetlength</w:t>
      </w:r>
      <w:proofErr w:type="spellEnd"/>
      <w:r w:rsidRPr="00C8023E" w:rsidR="00572EF9">
        <w:rPr>
          <w:sz w:val="14"/>
          <w:lang w:val="en-US"/>
        </w:rPr>
        <w:t xml:space="preserve"> / </w:t>
      </w:r>
      <w:proofErr w:type="spellStart"/>
      <w:r w:rsidRPr="00C8023E" w:rsidR="00AA01B1">
        <w:rPr>
          <w:sz w:val="14"/>
          <w:lang w:val="en-US"/>
        </w:rPr>
        <w:t>Time_process</w:t>
      </w:r>
      <w:proofErr w:type="spellEnd"/>
      <w:r w:rsidRPr="00C8023E" w:rsidR="00AA01B1">
        <w:rPr>
          <w:sz w:val="14"/>
          <w:lang w:val="en-US"/>
        </w:rPr>
        <w:t xml:space="preserve"> *3600</w:t>
      </w:r>
    </w:p>
    <w:p w:rsidR="00CE0CF3" w:rsidP="3B9C8968" w:rsidRDefault="00CE0CF3" w14:paraId="2798B466" w14:textId="5171C77E">
      <w:pPr>
        <w:rPr>
          <w:sz w:val="14"/>
          <w:lang w:val="en-US"/>
        </w:rPr>
      </w:pPr>
    </w:p>
    <w:p w:rsidR="00AC4289" w:rsidP="3B9C8968" w:rsidRDefault="00AC4289" w14:paraId="14FF0292" w14:textId="1A42ADA2">
      <w:pPr>
        <w:rPr>
          <w:sz w:val="14"/>
          <w:lang w:val="en-US"/>
        </w:rPr>
      </w:pPr>
      <w:r>
        <w:rPr>
          <w:sz w:val="14"/>
          <w:lang w:val="en-US"/>
        </w:rPr>
        <w:t>3.6</w:t>
      </w:r>
      <w:r>
        <w:rPr>
          <w:sz w:val="14"/>
          <w:lang w:val="en-US"/>
        </w:rPr>
        <w:tab/>
      </w:r>
      <w:r>
        <w:rPr>
          <w:sz w:val="14"/>
          <w:lang w:val="en-US"/>
        </w:rPr>
        <w:t xml:space="preserve"> Recovery</w:t>
      </w:r>
    </w:p>
    <w:p w:rsidR="0073184E" w:rsidP="3F250AD8" w:rsidRDefault="0073184E" w14:paraId="781365F7" w14:textId="525A7150">
      <w:pPr>
        <w:rPr>
          <w:sz w:val="14"/>
          <w:szCs w:val="14"/>
          <w:lang w:val="en-US"/>
          <w:rPrChange w:author="Faruk Tuefekli" w:date="2019-12-12T09:38:22.9543047" w:id="762361825">
            <w:rPr/>
          </w:rPrChange>
        </w:rPr>
        <w:pPrChange w:author="Faruk Tuefekli" w:date="2019-12-12T09:38:22.9543047" w:id="1842435122">
          <w:pPr/>
        </w:pPrChange>
      </w:pPr>
      <w:r w:rsidRPr="01D6038A">
        <w:rPr>
          <w:sz w:val="14"/>
          <w:szCs w:val="14"/>
          <w:lang w:val="en-US"/>
          <w:rPrChange w:author="Faruk Tuefekli" w:date="2019-12-12T09:37:52.3823187" w:id="1407758545">
            <w:rPr>
              <w:sz w:val="14"/>
              <w:lang w:val="en-US"/>
            </w:rPr>
          </w:rPrChange>
        </w:rPr>
        <w:t>3.6.1 Recover per Billet</w:t>
      </w:r>
      <w:ins w:author="Faruk Tuefekli" w:date="2019-12-12T09:37:52.3823187" w:id="202332753">
        <w:r w:rsidRPr="01D6038A" w:rsidR="01D6038A">
          <w:rPr>
            <w:sz w:val="14"/>
            <w:szCs w:val="14"/>
            <w:lang w:val="en-US"/>
            <w:rPrChange w:author="Faruk Tuefekli" w:date="2019-12-12T09:37:52.3823187" w:id="288864288">
              <w:rPr>
                <w:sz w:val="14"/>
                <w:lang w:val="en-US"/>
              </w:rPr>
            </w:rPrChange>
          </w:rPr>
          <w:t xml:space="preserve"> (</w:t>
        </w:r>
      </w:ins>
      <w:ins w:author="Faruk Tuefekli" w:date="2019-12-12T09:38:22.9543047" w:id="2025146181">
        <w:r w:rsidRPr="01D6038A" w:rsidR="3F250AD8">
          <w:rPr>
            <w:sz w:val="14"/>
            <w:szCs w:val="14"/>
            <w:lang w:val="en-US"/>
            <w:rPrChange w:author="Faruk Tuefekli" w:date="2019-12-12T09:37:52.3823187" w:id="95253566">
              <w:rPr>
                <w:sz w:val="14"/>
                <w:lang w:val="en-US"/>
              </w:rPr>
            </w:rPrChange>
          </w:rPr>
          <w:t xml:space="preserve">%)</w:t>
        </w:r>
      </w:ins>
    </w:p>
    <w:p w:rsidR="00BE7C44" w:rsidP="3B9C8968" w:rsidRDefault="00BB0243" w14:paraId="7ABB3956" w14:textId="26FEFEA5">
      <w:pPr>
        <w:rPr>
          <w:sz w:val="14"/>
          <w:lang w:val="en-US"/>
        </w:rPr>
      </w:pPr>
      <w:proofErr w:type="spellStart"/>
      <w:r>
        <w:rPr>
          <w:sz w:val="14"/>
          <w:lang w:val="en-US"/>
        </w:rPr>
        <w:t>Recovery_bil</w:t>
      </w:r>
      <w:r w:rsidR="00064156">
        <w:rPr>
          <w:sz w:val="14"/>
          <w:lang w:val="en-US"/>
        </w:rPr>
        <w:t>let</w:t>
      </w:r>
      <w:proofErr w:type="spellEnd"/>
      <w:r w:rsidR="00064156">
        <w:rPr>
          <w:sz w:val="14"/>
          <w:lang w:val="en-US"/>
        </w:rPr>
        <w:t xml:space="preserve"> = </w:t>
      </w:r>
      <w:proofErr w:type="spellStart"/>
      <w:r w:rsidRPr="00C8023E" w:rsidR="00064156">
        <w:rPr>
          <w:sz w:val="14"/>
          <w:lang w:val="en-US"/>
        </w:rPr>
        <w:t>Weight_nbr_cslenght</w:t>
      </w:r>
      <w:proofErr w:type="spellEnd"/>
      <w:r w:rsidR="00064156">
        <w:rPr>
          <w:sz w:val="14"/>
          <w:lang w:val="en-US"/>
        </w:rPr>
        <w:t xml:space="preserve"> / </w:t>
      </w:r>
      <w:proofErr w:type="spellStart"/>
      <w:r w:rsidRPr="00C8023E" w:rsidR="00064156">
        <w:rPr>
          <w:sz w:val="14"/>
          <w:lang w:val="en-US"/>
        </w:rPr>
        <w:t>Weight_billetlength</w:t>
      </w:r>
      <w:proofErr w:type="spellEnd"/>
      <w:r w:rsidR="00BA046A">
        <w:rPr>
          <w:sz w:val="14"/>
          <w:lang w:val="en-US"/>
        </w:rPr>
        <w:t xml:space="preserve"> – in percent </w:t>
      </w:r>
    </w:p>
    <w:p w:rsidR="0011615C" w:rsidP="3F250AD8" w:rsidRDefault="0073184E" w14:paraId="1DC69A21" w14:textId="108DC328">
      <w:pPr>
        <w:rPr>
          <w:sz w:val="14"/>
          <w:szCs w:val="14"/>
          <w:lang w:val="en-US"/>
          <w:rPrChange w:author="Faruk Tuefekli" w:date="2019-12-12T09:38:22.9543047" w:id="1338209845">
            <w:rPr/>
          </w:rPrChange>
        </w:rPr>
        <w:pPrChange w:author="Faruk Tuefekli" w:date="2019-12-12T09:38:22.9543047" w:id="1510455683">
          <w:pPr/>
        </w:pPrChange>
      </w:pPr>
      <w:r w:rsidRPr="3F250AD8">
        <w:rPr>
          <w:sz w:val="14"/>
          <w:szCs w:val="14"/>
          <w:lang w:val="en-US"/>
          <w:rPrChange w:author="Faruk Tuefekli" w:date="2019-12-12T09:38:22.9543047" w:id="939316099">
            <w:rPr>
              <w:sz w:val="14"/>
              <w:lang w:val="en-US"/>
            </w:rPr>
          </w:rPrChange>
        </w:rPr>
        <w:t>3.6.2 Recovery per Log</w:t>
      </w:r>
      <w:ins w:author="Faruk Tuefekli" w:date="2019-12-12T09:38:22.9543047" w:id="810625462">
        <w:r w:rsidRPr="3F250AD8" w:rsidR="3F250AD8">
          <w:rPr>
            <w:sz w:val="14"/>
            <w:szCs w:val="14"/>
            <w:lang w:val="en-US"/>
            <w:rPrChange w:author="Faruk Tuefekli" w:date="2019-12-12T09:38:22.9543047" w:id="1826468474">
              <w:rPr>
                <w:sz w:val="14"/>
                <w:lang w:val="en-US"/>
              </w:rPr>
            </w:rPrChange>
          </w:rPr>
          <w:t xml:space="preserve"> (%)</w:t>
        </w:r>
      </w:ins>
    </w:p>
    <w:p w:rsidR="0011615C" w:rsidP="0011615C" w:rsidRDefault="0011615C" w14:paraId="6315DF3C" w14:textId="4DD99F06">
      <w:pPr>
        <w:rPr>
          <w:sz w:val="14"/>
          <w:lang w:val="en-US"/>
        </w:rPr>
      </w:pPr>
      <w:proofErr w:type="spellStart"/>
      <w:r>
        <w:rPr>
          <w:sz w:val="14"/>
          <w:lang w:val="en-US"/>
        </w:rPr>
        <w:t>Nbr_billets_in_log</w:t>
      </w:r>
      <w:proofErr w:type="spellEnd"/>
      <w:r>
        <w:rPr>
          <w:sz w:val="14"/>
          <w:lang w:val="en-US"/>
        </w:rPr>
        <w:t xml:space="preserve"> = </w:t>
      </w:r>
      <w:proofErr w:type="spellStart"/>
      <w:r>
        <w:rPr>
          <w:sz w:val="14"/>
          <w:lang w:val="en-US"/>
        </w:rPr>
        <w:t>length_log</w:t>
      </w:r>
      <w:proofErr w:type="spellEnd"/>
      <w:r>
        <w:rPr>
          <w:sz w:val="14"/>
          <w:lang w:val="en-US"/>
        </w:rPr>
        <w:t xml:space="preserve">/ </w:t>
      </w:r>
      <w:proofErr w:type="spellStart"/>
      <w:r>
        <w:rPr>
          <w:sz w:val="14"/>
          <w:lang w:val="en-US"/>
        </w:rPr>
        <w:t>billet_length</w:t>
      </w:r>
      <w:proofErr w:type="spellEnd"/>
      <w:r>
        <w:rPr>
          <w:sz w:val="14"/>
          <w:lang w:val="en-US"/>
        </w:rPr>
        <w:t xml:space="preserve"> </w:t>
      </w:r>
      <w:proofErr w:type="gramStart"/>
      <w:r>
        <w:rPr>
          <w:sz w:val="14"/>
          <w:lang w:val="en-US"/>
        </w:rPr>
        <w:t>ROUND  to</w:t>
      </w:r>
      <w:proofErr w:type="gramEnd"/>
      <w:r>
        <w:rPr>
          <w:sz w:val="14"/>
          <w:lang w:val="en-US"/>
        </w:rPr>
        <w:t xml:space="preserve"> full numbers</w:t>
      </w:r>
    </w:p>
    <w:p w:rsidR="0011615C" w:rsidP="0011615C" w:rsidRDefault="0011615C" w14:paraId="5921E8CC" w14:textId="77777777">
      <w:pPr>
        <w:rPr>
          <w:sz w:val="14"/>
          <w:lang w:val="en-US"/>
        </w:rPr>
      </w:pPr>
      <w:proofErr w:type="spellStart"/>
      <w:r>
        <w:rPr>
          <w:sz w:val="14"/>
          <w:lang w:val="en-US"/>
        </w:rPr>
        <w:t>Log_restpiece</w:t>
      </w:r>
      <w:proofErr w:type="spellEnd"/>
      <w:r>
        <w:rPr>
          <w:sz w:val="14"/>
          <w:lang w:val="en-US"/>
        </w:rPr>
        <w:t xml:space="preserve"> = </w:t>
      </w:r>
      <w:proofErr w:type="spellStart"/>
      <w:r>
        <w:rPr>
          <w:sz w:val="14"/>
          <w:lang w:val="en-US"/>
        </w:rPr>
        <w:t>length_log</w:t>
      </w:r>
      <w:proofErr w:type="spellEnd"/>
      <w:r>
        <w:rPr>
          <w:sz w:val="14"/>
          <w:lang w:val="en-US"/>
        </w:rPr>
        <w:t xml:space="preserve"> – (</w:t>
      </w:r>
      <w:proofErr w:type="spellStart"/>
      <w:r>
        <w:rPr>
          <w:sz w:val="14"/>
          <w:lang w:val="en-US"/>
        </w:rPr>
        <w:t>Nbr_billets_in_log</w:t>
      </w:r>
      <w:proofErr w:type="spellEnd"/>
      <w:r>
        <w:rPr>
          <w:sz w:val="14"/>
          <w:lang w:val="en-US"/>
        </w:rPr>
        <w:t xml:space="preserve"> * </w:t>
      </w:r>
      <w:proofErr w:type="spellStart"/>
      <w:r>
        <w:rPr>
          <w:sz w:val="14"/>
          <w:lang w:val="en-US"/>
        </w:rPr>
        <w:t>length_billet</w:t>
      </w:r>
      <w:proofErr w:type="spellEnd"/>
      <w:r>
        <w:rPr>
          <w:sz w:val="14"/>
          <w:lang w:val="en-US"/>
        </w:rPr>
        <w:t>)</w:t>
      </w:r>
    </w:p>
    <w:p w:rsidR="0011615C" w:rsidP="0011615C" w:rsidRDefault="0011615C" w14:paraId="04ECB873" w14:textId="77777777">
      <w:pPr>
        <w:rPr>
          <w:sz w:val="14"/>
          <w:lang w:val="en-US"/>
        </w:rPr>
      </w:pPr>
      <w:proofErr w:type="spellStart"/>
      <w:r>
        <w:rPr>
          <w:sz w:val="14"/>
          <w:lang w:val="en-US"/>
        </w:rPr>
        <w:t>Weight_log_restpiece</w:t>
      </w:r>
      <w:proofErr w:type="spellEnd"/>
      <w:r>
        <w:rPr>
          <w:sz w:val="14"/>
          <w:lang w:val="en-US"/>
        </w:rPr>
        <w:t xml:space="preserve"> = </w:t>
      </w:r>
      <w:proofErr w:type="spellStart"/>
      <w:r>
        <w:rPr>
          <w:sz w:val="14"/>
          <w:lang w:val="en-US"/>
        </w:rPr>
        <w:t>log_restpiece</w:t>
      </w:r>
      <w:proofErr w:type="spellEnd"/>
      <w:r>
        <w:rPr>
          <w:sz w:val="14"/>
          <w:lang w:val="en-US"/>
        </w:rPr>
        <w:t xml:space="preserve"> * weigth_billet1m</w:t>
      </w:r>
    </w:p>
    <w:p w:rsidR="0011615C" w:rsidP="3B9C8968" w:rsidRDefault="0011615C" w14:paraId="25E1D0D9" w14:textId="7342143E">
      <w:pPr>
        <w:rPr>
          <w:sz w:val="14"/>
          <w:lang w:val="en-US"/>
        </w:rPr>
      </w:pPr>
      <w:proofErr w:type="spellStart"/>
      <w:r>
        <w:rPr>
          <w:sz w:val="14"/>
          <w:lang w:val="en-US"/>
        </w:rPr>
        <w:t>Weight_log_restpiece_billet</w:t>
      </w:r>
      <w:proofErr w:type="spellEnd"/>
      <w:r>
        <w:rPr>
          <w:sz w:val="14"/>
          <w:lang w:val="en-US"/>
        </w:rPr>
        <w:t xml:space="preserve"> = </w:t>
      </w:r>
      <w:proofErr w:type="spellStart"/>
      <w:r>
        <w:rPr>
          <w:sz w:val="14"/>
          <w:lang w:val="en-US"/>
        </w:rPr>
        <w:t>Wegth_log_rertpiece</w:t>
      </w:r>
      <w:proofErr w:type="spellEnd"/>
      <w:r>
        <w:rPr>
          <w:sz w:val="14"/>
          <w:lang w:val="en-US"/>
        </w:rPr>
        <w:t xml:space="preserve"> / </w:t>
      </w:r>
      <w:proofErr w:type="spellStart"/>
      <w:r>
        <w:rPr>
          <w:sz w:val="14"/>
          <w:lang w:val="en-US"/>
        </w:rPr>
        <w:t>Nbr_billets_in_log</w:t>
      </w:r>
      <w:proofErr w:type="spellEnd"/>
    </w:p>
    <w:p w:rsidR="00FC07B1" w:rsidP="3B9C8968" w:rsidRDefault="00202A04" w14:paraId="305CDBB2" w14:textId="7FC0E36D">
      <w:pPr>
        <w:rPr>
          <w:sz w:val="14"/>
          <w:lang w:val="en-US"/>
        </w:rPr>
      </w:pPr>
      <w:r>
        <w:rPr>
          <w:sz w:val="14"/>
          <w:lang w:val="en-US"/>
        </w:rPr>
        <w:t xml:space="preserve">If </w:t>
      </w:r>
      <w:r w:rsidR="0011615C">
        <w:rPr>
          <w:sz w:val="14"/>
          <w:lang w:val="en-US"/>
        </w:rPr>
        <w:t>(</w:t>
      </w:r>
      <w:proofErr w:type="spellStart"/>
      <w:r w:rsidR="00DC6C15">
        <w:rPr>
          <w:sz w:val="14"/>
          <w:lang w:val="en-US"/>
        </w:rPr>
        <w:t>Press_Prematerial</w:t>
      </w:r>
      <w:proofErr w:type="spellEnd"/>
      <w:r w:rsidR="00DC6C15">
        <w:rPr>
          <w:sz w:val="14"/>
          <w:lang w:val="en-US"/>
        </w:rPr>
        <w:t xml:space="preserve"> </w:t>
      </w:r>
      <w:r w:rsidR="000D11AE">
        <w:rPr>
          <w:sz w:val="14"/>
          <w:lang w:val="en-US"/>
        </w:rPr>
        <w:t>(</w:t>
      </w:r>
      <w:proofErr w:type="spellStart"/>
      <w:r w:rsidR="000D11AE">
        <w:rPr>
          <w:sz w:val="14"/>
          <w:lang w:val="en-US"/>
        </w:rPr>
        <w:t>table_press</w:t>
      </w:r>
      <w:proofErr w:type="spellEnd"/>
      <w:r w:rsidR="000D11AE">
        <w:rPr>
          <w:sz w:val="14"/>
          <w:lang w:val="en-US"/>
        </w:rPr>
        <w:t xml:space="preserve">) </w:t>
      </w:r>
      <w:r w:rsidR="00DC6C15">
        <w:rPr>
          <w:sz w:val="14"/>
          <w:lang w:val="en-US"/>
        </w:rPr>
        <w:t>= Billet</w:t>
      </w:r>
      <w:r w:rsidR="000D11AE">
        <w:rPr>
          <w:sz w:val="14"/>
          <w:lang w:val="en-US"/>
        </w:rPr>
        <w:t xml:space="preserve"> </w:t>
      </w:r>
      <w:r w:rsidRPr="000D11AE" w:rsidR="000D11AE">
        <w:rPr>
          <w:rFonts w:ascii="Wingdings" w:hAnsi="Wingdings" w:eastAsia="Wingdings" w:cs="Wingdings"/>
          <w:sz w:val="14"/>
          <w:lang w:val="en-US"/>
        </w:rPr>
        <w:t></w:t>
      </w:r>
      <w:r w:rsidR="000D11AE">
        <w:rPr>
          <w:sz w:val="14"/>
          <w:lang w:val="en-US"/>
        </w:rPr>
        <w:t xml:space="preserve"> </w:t>
      </w:r>
      <w:proofErr w:type="spellStart"/>
      <w:r w:rsidR="00D661CE">
        <w:rPr>
          <w:sz w:val="14"/>
          <w:lang w:val="en-US"/>
        </w:rPr>
        <w:t>Recovery_log</w:t>
      </w:r>
      <w:proofErr w:type="spellEnd"/>
      <w:r w:rsidR="00D661CE">
        <w:rPr>
          <w:sz w:val="14"/>
          <w:lang w:val="en-US"/>
        </w:rPr>
        <w:t xml:space="preserve"> = 0</w:t>
      </w:r>
      <w:r w:rsidR="0011615C">
        <w:rPr>
          <w:sz w:val="14"/>
          <w:lang w:val="en-US"/>
        </w:rPr>
        <w:t>)</w:t>
      </w:r>
    </w:p>
    <w:p w:rsidR="00D661CE" w:rsidP="3B9C8968" w:rsidRDefault="00D661CE" w14:paraId="1AFF6B62" w14:textId="75316BF1">
      <w:pPr>
        <w:rPr>
          <w:sz w:val="14"/>
          <w:lang w:val="en-US"/>
        </w:rPr>
      </w:pPr>
      <w:r>
        <w:rPr>
          <w:sz w:val="14"/>
          <w:lang w:val="en-US"/>
        </w:rPr>
        <w:t xml:space="preserve">Else if </w:t>
      </w:r>
      <w:r w:rsidR="0011615C">
        <w:rPr>
          <w:sz w:val="14"/>
          <w:lang w:val="en-US"/>
        </w:rPr>
        <w:t>(</w:t>
      </w:r>
      <w:proofErr w:type="spellStart"/>
      <w:r>
        <w:rPr>
          <w:sz w:val="14"/>
          <w:lang w:val="en-US"/>
        </w:rPr>
        <w:t>Recovery_LogRest</w:t>
      </w:r>
      <w:proofErr w:type="spellEnd"/>
      <w:r w:rsidR="000D11AE">
        <w:rPr>
          <w:sz w:val="14"/>
          <w:lang w:val="en-US"/>
        </w:rPr>
        <w:t xml:space="preserve"> (</w:t>
      </w:r>
      <w:proofErr w:type="spellStart"/>
      <w:r w:rsidR="000D11AE">
        <w:rPr>
          <w:sz w:val="14"/>
          <w:lang w:val="en-US"/>
        </w:rPr>
        <w:t>table_usage</w:t>
      </w:r>
      <w:proofErr w:type="spellEnd"/>
      <w:r w:rsidR="000D11AE">
        <w:rPr>
          <w:sz w:val="14"/>
          <w:lang w:val="en-US"/>
        </w:rPr>
        <w:t xml:space="preserve">) = yes </w:t>
      </w:r>
      <w:r w:rsidRPr="000D11AE" w:rsidR="000D11AE">
        <w:rPr>
          <w:rFonts w:ascii="Wingdings" w:hAnsi="Wingdings" w:eastAsia="Wingdings" w:cs="Wingdings"/>
          <w:sz w:val="14"/>
          <w:lang w:val="en-US"/>
        </w:rPr>
        <w:t></w:t>
      </w:r>
      <w:r w:rsidR="000D11AE">
        <w:rPr>
          <w:sz w:val="14"/>
          <w:lang w:val="en-US"/>
        </w:rPr>
        <w:t xml:space="preserve"> </w:t>
      </w:r>
      <w:proofErr w:type="spellStart"/>
      <w:r w:rsidR="000D11AE">
        <w:rPr>
          <w:sz w:val="14"/>
          <w:lang w:val="en-US"/>
        </w:rPr>
        <w:t>Recovery_log</w:t>
      </w:r>
      <w:proofErr w:type="spellEnd"/>
      <w:r w:rsidR="000D11AE">
        <w:rPr>
          <w:sz w:val="14"/>
          <w:lang w:val="en-US"/>
        </w:rPr>
        <w:t xml:space="preserve"> = 0</w:t>
      </w:r>
      <w:r w:rsidR="0011615C">
        <w:rPr>
          <w:sz w:val="14"/>
          <w:lang w:val="en-US"/>
        </w:rPr>
        <w:t>)</w:t>
      </w:r>
    </w:p>
    <w:p w:rsidR="000D11AE" w:rsidP="3B9C8968" w:rsidRDefault="000D11AE" w14:paraId="76B1C9CB" w14:textId="3192DEAA">
      <w:pPr>
        <w:rPr>
          <w:sz w:val="14"/>
          <w:lang w:val="en-US"/>
        </w:rPr>
      </w:pPr>
      <w:r>
        <w:rPr>
          <w:sz w:val="14"/>
          <w:lang w:val="en-US"/>
        </w:rPr>
        <w:t>Else if (</w:t>
      </w:r>
    </w:p>
    <w:p w:rsidR="00873323" w:rsidP="3B9C8968" w:rsidRDefault="00873323" w14:paraId="22AFA1F2" w14:textId="580BDE50">
      <w:pPr>
        <w:rPr>
          <w:sz w:val="14"/>
          <w:lang w:val="en-US"/>
        </w:rPr>
      </w:pPr>
      <w:proofErr w:type="spellStart"/>
      <w:r>
        <w:rPr>
          <w:sz w:val="14"/>
          <w:lang w:val="en-US"/>
        </w:rPr>
        <w:t>Recovery</w:t>
      </w:r>
      <w:r w:rsidR="003D73A4">
        <w:rPr>
          <w:sz w:val="14"/>
          <w:lang w:val="en-US"/>
        </w:rPr>
        <w:t>loss</w:t>
      </w:r>
      <w:r>
        <w:rPr>
          <w:sz w:val="14"/>
          <w:lang w:val="en-US"/>
        </w:rPr>
        <w:t>_log</w:t>
      </w:r>
      <w:proofErr w:type="spellEnd"/>
      <w:r>
        <w:rPr>
          <w:sz w:val="14"/>
          <w:lang w:val="en-US"/>
        </w:rPr>
        <w:t xml:space="preserve"> = </w:t>
      </w:r>
      <w:proofErr w:type="spellStart"/>
      <w:r w:rsidR="001714BB">
        <w:rPr>
          <w:sz w:val="14"/>
          <w:lang w:val="en-US"/>
        </w:rPr>
        <w:t>Recovery_</w:t>
      </w:r>
      <w:proofErr w:type="gramStart"/>
      <w:r w:rsidR="001714BB">
        <w:rPr>
          <w:sz w:val="14"/>
          <w:lang w:val="en-US"/>
        </w:rPr>
        <w:t>billet</w:t>
      </w:r>
      <w:proofErr w:type="spellEnd"/>
      <w:r w:rsidR="001714BB">
        <w:rPr>
          <w:sz w:val="14"/>
          <w:lang w:val="en-US"/>
        </w:rPr>
        <w:t xml:space="preserve">  -</w:t>
      </w:r>
      <w:proofErr w:type="gramEnd"/>
      <w:r w:rsidR="001714BB">
        <w:rPr>
          <w:sz w:val="14"/>
          <w:lang w:val="en-US"/>
        </w:rPr>
        <w:t xml:space="preserve"> </w:t>
      </w:r>
      <w:r w:rsidR="00CB5468">
        <w:rPr>
          <w:sz w:val="14"/>
          <w:lang w:val="en-US"/>
        </w:rPr>
        <w:t>(</w:t>
      </w:r>
      <w:proofErr w:type="spellStart"/>
      <w:r w:rsidRPr="00C8023E">
        <w:rPr>
          <w:sz w:val="14"/>
          <w:lang w:val="en-US"/>
        </w:rPr>
        <w:t>Weight_nbr_cslenght</w:t>
      </w:r>
      <w:proofErr w:type="spellEnd"/>
      <w:r>
        <w:rPr>
          <w:sz w:val="14"/>
          <w:lang w:val="en-US"/>
        </w:rPr>
        <w:t xml:space="preserve"> / (</w:t>
      </w:r>
      <w:proofErr w:type="spellStart"/>
      <w:r w:rsidRPr="00C8023E">
        <w:rPr>
          <w:sz w:val="14"/>
          <w:lang w:val="en-US"/>
        </w:rPr>
        <w:t>Weight_billetlength</w:t>
      </w:r>
      <w:proofErr w:type="spellEnd"/>
      <w:r>
        <w:rPr>
          <w:sz w:val="14"/>
          <w:lang w:val="en-US"/>
        </w:rPr>
        <w:t xml:space="preserve"> + </w:t>
      </w:r>
      <w:proofErr w:type="spellStart"/>
      <w:r>
        <w:rPr>
          <w:sz w:val="14"/>
          <w:lang w:val="en-US"/>
        </w:rPr>
        <w:t>Weight_log_restpiece_billet</w:t>
      </w:r>
      <w:proofErr w:type="spellEnd"/>
      <w:r>
        <w:rPr>
          <w:sz w:val="14"/>
          <w:lang w:val="en-US"/>
        </w:rPr>
        <w:t>)</w:t>
      </w:r>
      <w:r w:rsidR="00CB5468">
        <w:rPr>
          <w:sz w:val="14"/>
          <w:lang w:val="en-US"/>
        </w:rPr>
        <w:t>)</w:t>
      </w:r>
    </w:p>
    <w:p w:rsidR="00873323" w:rsidP="3B9C8968" w:rsidRDefault="000D11AE" w14:paraId="747792CD" w14:textId="6A74E165">
      <w:pPr>
        <w:rPr>
          <w:sz w:val="14"/>
          <w:lang w:val="en-US"/>
        </w:rPr>
      </w:pPr>
      <w:del w:author="Faruk Tuefekli" w:date="2019-11-28T20:34:00Z" w:id="116">
        <w:r w:rsidDel="00421D57">
          <w:rPr>
            <w:sz w:val="14"/>
            <w:lang w:val="en-US"/>
          </w:rPr>
          <w:delText>)</w:delText>
        </w:r>
      </w:del>
    </w:p>
    <w:p w:rsidR="0011615C" w:rsidP="01D6038A" w:rsidRDefault="0011615C" w14:paraId="63FFE55D" w14:textId="631727AF">
      <w:pPr>
        <w:rPr>
          <w:sz w:val="14"/>
          <w:szCs w:val="14"/>
          <w:lang w:val="en-US"/>
          <w:rPrChange w:author="Faruk Tuefekli" w:date="2019-12-12T09:37:52.3823187" w:id="1302446851">
            <w:rPr/>
          </w:rPrChange>
        </w:rPr>
        <w:pPrChange w:author="Faruk Tuefekli" w:date="2019-12-12T09:37:52.3823187" w:id="1428364777">
          <w:pPr/>
        </w:pPrChange>
      </w:pPr>
      <w:r w:rsidRPr="09B153EA">
        <w:rPr>
          <w:sz w:val="14"/>
          <w:szCs w:val="14"/>
          <w:lang w:val="en-US"/>
          <w:rPrChange w:author="Faruk Tuefekli" w:date="2019-12-12T09:37:20.2254339" w:id="1539572017">
            <w:rPr>
              <w:sz w:val="14"/>
              <w:lang w:val="en-US"/>
            </w:rPr>
          </w:rPrChange>
        </w:rPr>
        <w:t xml:space="preserve">3.6.3 Recovery </w:t>
      </w:r>
      <w:ins w:author="Faruk Tuefekli" w:date="2019-12-12T09:37:20.2254339" w:id="830122563">
        <w:r w:rsidRPr="09B153EA" w:rsidR="09B153EA">
          <w:rPr>
            <w:sz w:val="14"/>
            <w:szCs w:val="14"/>
            <w:lang w:val="en-US"/>
            <w:rPrChange w:author="Faruk Tuefekli" w:date="2019-12-12T09:37:20.2254339" w:id="811313281">
              <w:rPr>
                <w:sz w:val="14"/>
                <w:lang w:val="en-US"/>
              </w:rPr>
            </w:rPrChange>
          </w:rPr>
          <w:t xml:space="preserve">_total</w:t>
        </w:r>
      </w:ins>
      <w:ins w:author="Faruk Tuefekli" w:date="2019-12-12T09:37:52.3823187" w:id="1728327373">
        <w:r w:rsidRPr="09B153EA" w:rsidR="01D6038A">
          <w:rPr>
            <w:sz w:val="14"/>
            <w:szCs w:val="14"/>
            <w:lang w:val="en-US"/>
            <w:rPrChange w:author="Faruk Tuefekli" w:date="2019-12-12T09:37:20.2254339" w:id="418335161">
              <w:rPr>
                <w:sz w:val="14"/>
                <w:lang w:val="en-US"/>
              </w:rPr>
            </w:rPrChange>
          </w:rPr>
          <w:t xml:space="preserve"> (%)</w:t>
        </w:r>
      </w:ins>
    </w:p>
    <w:p w:rsidR="008F32D9" w:rsidP="09B153EA" w:rsidRDefault="008F32D9" w14:paraId="2419DC15" w14:textId="3A441801">
      <w:pPr>
        <w:rPr>
          <w:sz w:val="14"/>
          <w:szCs w:val="14"/>
          <w:lang w:val="en-US"/>
          <w:rPrChange w:author="Faruk Tuefekli" w:date="2019-12-12T09:37:20.2254339" w:id="1302725202">
            <w:rPr/>
          </w:rPrChange>
        </w:rPr>
        <w:pPrChange w:author="Faruk Tuefekli" w:date="2019-12-12T09:37:20.2254339" w:id="67457356">
          <w:pPr/>
        </w:pPrChange>
      </w:pPr>
      <w:ins w:author="Faruk Tuefekli" w:date="2019-12-12T09:37:20.2254339" w:id="1076013366">
        <w:r w:rsidRPr="09B153EA" w:rsidR="09B153EA">
          <w:rPr>
            <w:sz w:val="14"/>
            <w:szCs w:val="14"/>
            <w:lang w:val="en-US"/>
            <w:rPrChange w:author="Faruk Tuefekli" w:date="2019-12-12T09:37:20.2254339" w:id="440212231">
              <w:rPr>
                <w:sz w:val="14"/>
                <w:lang w:val="en-US"/>
              </w:rPr>
            </w:rPrChange>
          </w:rPr>
          <w:t xml:space="preserve">Recovery_total = </w:t>
        </w:r>
      </w:ins>
      <w:r w:rsidRPr="09B153EA">
        <w:rPr>
          <w:sz w:val="14"/>
          <w:szCs w:val="14"/>
          <w:lang w:val="en-US"/>
          <w:rPrChange w:author="Faruk Tuefekli" w:date="2019-12-12T09:37:20.2254339" w:id="1824910300">
            <w:rPr>
              <w:sz w:val="14"/>
              <w:lang w:val="en-US"/>
            </w:rPr>
          </w:rPrChange>
        </w:rPr>
        <w:t>Recovery_billet</w:t>
      </w:r>
      <w:r w:rsidRPr="09B153EA">
        <w:rPr>
          <w:sz w:val="14"/>
          <w:szCs w:val="14"/>
          <w:lang w:val="en-US"/>
          <w:rPrChange w:author="Faruk Tuefekli" w:date="2019-12-12T09:37:20.2254339" w:id="1433846563">
            <w:rPr>
              <w:sz w:val="14"/>
              <w:lang w:val="en-US"/>
            </w:rPr>
          </w:rPrChange>
        </w:rPr>
        <w:t xml:space="preserve"> + </w:t>
      </w:r>
      <w:proofErr w:type="spellStart"/>
      <w:r w:rsidRPr="09B153EA" w:rsidR="00C0459A">
        <w:rPr>
          <w:sz w:val="14"/>
          <w:szCs w:val="14"/>
          <w:lang w:val="en-US"/>
          <w:rPrChange w:author="Faruk Tuefekli" w:date="2019-12-12T09:37:20.2254339" w:id="1603132657">
            <w:rPr>
              <w:sz w:val="14"/>
              <w:lang w:val="en-US"/>
            </w:rPr>
          </w:rPrChange>
        </w:rPr>
        <w:t>Recoveryloss_log</w:t>
      </w:r>
      <w:proofErr w:type="spellEnd"/>
    </w:p>
    <w:p w:rsidR="00AC4289" w:rsidP="3B9C8968" w:rsidRDefault="00AC4289" w14:paraId="1688D43C" w14:textId="77777777">
      <w:pPr>
        <w:rPr>
          <w:sz w:val="14"/>
          <w:lang w:val="en-US"/>
        </w:rPr>
      </w:pPr>
    </w:p>
    <w:p w:rsidRPr="00C8023E" w:rsidR="001F4106" w:rsidP="3B9C8968" w:rsidRDefault="001F4106" w14:paraId="56429322" w14:textId="77777777">
      <w:pPr>
        <w:rPr>
          <w:sz w:val="14"/>
          <w:lang w:val="en-US"/>
        </w:rPr>
      </w:pPr>
    </w:p>
    <w:p w:rsidR="00AA01B1" w:rsidP="3B9C8968" w:rsidRDefault="00F4629F" w14:paraId="136BDBDD" w14:textId="44EE1777">
      <w:pPr>
        <w:rPr>
          <w:sz w:val="14"/>
          <w:lang w:val="en-US"/>
        </w:rPr>
      </w:pPr>
      <w:r>
        <w:rPr>
          <w:sz w:val="14"/>
          <w:lang w:val="en-US"/>
        </w:rPr>
        <w:t xml:space="preserve">4. </w:t>
      </w:r>
      <w:proofErr w:type="spellStart"/>
      <w:r>
        <w:rPr>
          <w:sz w:val="14"/>
          <w:lang w:val="en-US"/>
        </w:rPr>
        <w:t>Cost</w:t>
      </w:r>
      <w:r w:rsidR="00C96650">
        <w:rPr>
          <w:sz w:val="14"/>
          <w:lang w:val="en-US"/>
        </w:rPr>
        <w:t>Calculation</w:t>
      </w:r>
      <w:proofErr w:type="spellEnd"/>
    </w:p>
    <w:p w:rsidR="00C96650" w:rsidP="3B9C8968" w:rsidRDefault="00C96650" w14:paraId="7D07033F" w14:textId="111491FC">
      <w:pPr>
        <w:rPr>
          <w:sz w:val="14"/>
          <w:lang w:val="en-US"/>
        </w:rPr>
      </w:pPr>
    </w:p>
    <w:p w:rsidR="00C96650" w:rsidP="671D620B" w:rsidRDefault="00526358" w14:paraId="5D311B08" w14:textId="4DABA81E">
      <w:pPr>
        <w:rPr>
          <w:sz w:val="14"/>
          <w:szCs w:val="14"/>
          <w:lang w:val="en-US"/>
          <w:rPrChange w:author="Faruk Tuefekli" w:date="2019-12-12T09:26:22.3241994" w:id="1427713493">
            <w:rPr/>
          </w:rPrChange>
        </w:rPr>
        <w:pPrChange w:author="Faruk Tuefekli" w:date="2019-12-12T09:26:22.3241994" w:id="883242008">
          <w:pPr/>
        </w:pPrChange>
      </w:pPr>
      <w:ins w:author="Faruk Tuefekli" w:date="2019-11-28T21:03:00Z" w:id="118">
        <w:r w:rsidRPr="0171BC9F">
          <w:rPr>
            <w:sz w:val="14"/>
            <w:szCs w:val="14"/>
            <w:lang w:val="en-US"/>
            <w:rPrChange w:author="Faruk Tuefekli" w:date="2019-12-12T09:16:19.2733417" w:id="1401186790">
              <w:rPr>
                <w:sz w:val="14"/>
                <w:lang w:val="en-US"/>
              </w:rPr>
            </w:rPrChange>
          </w:rPr>
          <w:t>4.1 Die C</w:t>
        </w:r>
      </w:ins>
      <w:ins w:author="Faruk Tuefekli" w:date="2019-11-28T21:04:00Z" w:id="119">
        <w:r w:rsidRPr="0171BC9F">
          <w:rPr>
            <w:sz w:val="14"/>
            <w:szCs w:val="14"/>
            <w:lang w:val="en-US"/>
            <w:rPrChange w:author="Faruk Tuefekli" w:date="2019-12-12T09:16:19.2733417" w:id="861248912">
              <w:rPr>
                <w:sz w:val="14"/>
                <w:lang w:val="en-US"/>
              </w:rPr>
            </w:rPrChange>
          </w:rPr>
          <w:t>ost</w:t>
        </w:r>
      </w:ins>
      <w:ins w:author="Faruk Tuefekli" w:date="2019-12-12T09:25:51.5846295" w:id="915930461">
        <w:r w:rsidRPr="0171BC9F" w:rsidR="33559D90">
          <w:rPr>
            <w:sz w:val="14"/>
            <w:szCs w:val="14"/>
            <w:lang w:val="en-US"/>
            <w:rPrChange w:author="Faruk Tuefekli" w:date="2019-12-12T09:16:19.2733417" w:id="532149012">
              <w:rPr>
                <w:sz w:val="14"/>
                <w:lang w:val="en-US"/>
              </w:rPr>
            </w:rPrChange>
          </w:rPr>
          <w:t xml:space="preserve"> </w:t>
        </w:r>
      </w:ins>
      <w:ins w:author="Faruk Tuefekli" w:date="2019-12-12T09:26:22.3241994" w:id="959450963">
        <w:r w:rsidRPr="671D620B" w:rsidR="671D620B">
          <w:rPr>
            <w:sz w:val="14"/>
            <w:szCs w:val="14"/>
            <w:lang w:val="en-US"/>
            <w:rPrChange w:author="Faruk Tuefekli" w:date="2019-12-12T09:26:22.3241994" w:id="1393122403">
              <w:rPr/>
            </w:rPrChange>
          </w:rPr>
          <w:t>(german: Werkzeugkosten )</w:t>
        </w:r>
      </w:ins>
    </w:p>
    <w:p w:rsidR="0171BC9F" w:rsidP="0171BC9F" w:rsidRDefault="0171BC9F" w14:paraId="2CC970E6" w14:textId="32897890">
      <w:pPr>
        <w:rPr>
          <w:ins w:author="Faruk Tuefekli" w:date="2019-12-12T09:16:19.2733417" w:id="1137782136"/>
          <w:sz w:val="14"/>
          <w:szCs w:val="14"/>
          <w:lang w:val="en-US"/>
          <w:rPrChange w:author="Faruk Tuefekli" w:date="2019-12-12T09:16:19.2733417" w:id="725423279">
            <w:rPr/>
          </w:rPrChange>
        </w:rPr>
        <w:pPrChange w:author="Faruk Tuefekli" w:date="2019-12-12T09:16:19.2733417" w:id="431847853">
          <w:pPr/>
        </w:pPrChange>
      </w:pPr>
    </w:p>
    <w:p w:rsidR="00526358" w:rsidP="3B9C8968" w:rsidRDefault="00526358" w14:paraId="07EF6DE9" w14:textId="030EF30E">
      <w:pPr>
        <w:rPr>
          <w:ins w:author="Faruk Tuefekli" w:date="2019-11-28T21:04:00Z" w:id="120"/>
          <w:sz w:val="14"/>
          <w:lang w:val="en-US"/>
        </w:rPr>
      </w:pPr>
      <w:ins w:author="Faruk Tuefekli" w:date="2019-11-28T21:04:00Z" w:id="121">
        <w:r w:rsidRPr="028A61D5">
          <w:rPr>
            <w:sz w:val="14"/>
            <w:szCs w:val="14"/>
            <w:lang w:val="en-US"/>
            <w:rPrChange w:author="Faruk Tuefekli" w:date="2019-12-12T09:15:48.8983731" w:id="1419579164">
              <w:rPr>
                <w:sz w:val="14"/>
                <w:lang w:val="en-US"/>
              </w:rPr>
            </w:rPrChange>
          </w:rPr>
          <w:t>4.1.1 Die Price</w:t>
        </w:r>
      </w:ins>
    </w:p>
    <w:p w:rsidR="00526358" w:rsidDel="028A61D5" w:rsidP="65115A29" w:rsidRDefault="00BB71EB" w14:paraId="6F8F0E3D" w14:textId="2A960884">
      <w:pPr>
        <w:rPr>
          <w:ins w:author="Faruk Tuefekli" w:date="2019-12-12T09:06:37.417495" w:id="1580753202"/>
          <w:del w:author="Faruk Tuefekli" w:date="2019-12-12T09:15:48.8983731" w:id="575148166"/>
          <w:sz w:val="14"/>
          <w:szCs w:val="14"/>
          <w:lang w:val="en-US"/>
          <w:rPrChange w:author="Faruk Tuefekli" w:date="2019-12-12T09:06:37.417495" w:id="1695636009">
            <w:rPr/>
          </w:rPrChange>
        </w:rPr>
        <w:pPrChange w:author="Faruk Tuefekli" w:date="2019-12-12T09:06:37.417495" w:id="496055952">
          <w:pPr/>
        </w:pPrChange>
      </w:pPr>
      <w:ins w:author="Faruk Tuefekli" w:date="2019-11-28T21:05:00Z" w:id="123">
        <w:proofErr w:type="spellStart"/>
      </w:ins>
      <w:ins w:author="Faruk Tuefekli" w:date="2019-11-28T21:05:00Z" w:id="1278482366">
        <w:proofErr w:type="spellEnd"/>
      </w:ins>
      <w:ins w:author="Faruk Tuefekli" w:date="2019-11-28T21:05:00Z" w:id="1928369119">
        <w:proofErr w:type="spellStart"/>
      </w:ins>
      <w:ins w:author="Faruk Tuefekli" w:date="2019-11-28T21:05:00Z" w:id="1618799939">
        <w:proofErr w:type="spellEnd"/>
      </w:ins>
      <w:ins w:author="Faruk Tuefekli" w:date="2019-11-28T21:05:00Z" w:id="1958386381">
        <w:proofErr w:type="spellStart"/>
      </w:ins>
      <w:ins w:author="Faruk Tuefekli" w:date="2019-11-28T21:05:00Z" w:id="160237233">
        <w:proofErr w:type="spellEnd"/>
      </w:ins>
      <w:ins w:author="Faruk Tuefekli" w:date="2019-11-28T21:05:00Z" w:id="1712199986">
        <w:proofErr w:type="spellStart"/>
      </w:ins>
      <w:ins w:author="Faruk Tuefekli" w:date="2019-11-28T21:06:00Z" w:id="124">
        <w:proofErr w:type="spellEnd"/>
      </w:ins>
    </w:p>
    <w:p w:rsidR="65115A29" w:rsidDel="2DEC43C0" w:rsidP="6D021A1C" w:rsidRDefault="65115A29" w14:paraId="531268EB" w14:textId="70CFDBAB">
      <w:pPr>
        <w:pStyle w:val="Standard"/>
        <w:rPr>
          <w:del w:author="Faruk Tuefekli" w:date="2019-12-12T09:10:15.3377265" w:id="1614593818"/>
          <w:sz w:val="14"/>
          <w:szCs w:val="14"/>
          <w:lang w:val="en-US"/>
          <w:rPrChange w:author="Faruk Tuefekli" w:date="2019-12-12T09:09:44.8937017" w:id="23967474">
            <w:rPr/>
          </w:rPrChange>
        </w:rPr>
        <w:pPrChange w:author="Faruk Tuefekli" w:date="2019-12-12T09:09:44.8937017" w:id="1636668678">
          <w:pPr/>
        </w:pPrChange>
      </w:pPr>
      <w:ins w:author="Faruk Tuefekli" w:date="2019-12-12T09:06:37.417495" w:id="501073059">
        <w:r w:rsidRPr="65115A29" w:rsidR="65115A29">
          <w:rPr>
            <w:sz w:val="14"/>
            <w:szCs w:val="14"/>
            <w:lang w:val="en-US"/>
            <w:rPrChange w:author="Faruk Tuefekli" w:date="2019-12-12T09:06:37.417495" w:id="120186950">
              <w:rPr/>
            </w:rPrChange>
          </w:rPr>
          <w:t>Die_price_base</w:t>
        </w:r>
      </w:ins>
      <w:ins w:author="Faruk Tuefekli" w:date="2019-12-12T09:06:37.417495" w:id="1608514697">
        <w:r w:rsidRPr="65115A29" w:rsidR="65115A29">
          <w:rPr>
            <w:sz w:val="14"/>
            <w:szCs w:val="14"/>
            <w:lang w:val="en-US"/>
            <w:rPrChange w:author="Faruk Tuefekli" w:date="2019-12-12T09:06:37.417495" w:id="1645848763">
              <w:rPr/>
            </w:rPrChange>
          </w:rPr>
          <w:t xml:space="preserve"> = if </w:t>
        </w:r>
      </w:ins>
      <w:ins w:author="Faruk Tuefekli" w:date="2019-12-12T09:07:07.8535599" w:id="1474375064">
        <w:r w:rsidRPr="1006FB74" w:rsidR="1006FB74">
          <w:rPr>
            <w:sz w:val="14"/>
            <w:szCs w:val="14"/>
            <w:lang w:val="en-US"/>
            <w:rPrChange w:author="Faruk Tuefekli" w:date="2019-12-12T09:07:07.8535599" w:id="1997113560">
              <w:rPr/>
            </w:rPrChange>
          </w:rPr>
          <w:t>Typ</w:t>
        </w:r>
      </w:ins>
      <w:ins w:author="Faruk Tuefekli" w:date="2019-12-12T09:06:37.417495" w:id="874186913">
        <w:r w:rsidRPr="65115A29" w:rsidR="65115A29">
          <w:rPr>
            <w:sz w:val="14"/>
            <w:szCs w:val="14"/>
            <w:lang w:val="en-US"/>
            <w:rPrChange w:author="Faruk Tuefekli" w:date="2019-12-12T09:06:37.417495" w:id="233587059">
              <w:rPr/>
            </w:rPrChange>
          </w:rPr>
          <w:t xml:space="preserve">e</w:t>
        </w:r>
      </w:ins>
      <w:ins w:author="Faruk Tuefekli" w:date="2019-12-12T09:07:07.8535599" w:id="1796507815">
        <w:r w:rsidRPr="65115A29" w:rsidR="1006FB74">
          <w:rPr>
            <w:sz w:val="14"/>
            <w:szCs w:val="14"/>
            <w:lang w:val="en-US"/>
            <w:rPrChange w:author="Faruk Tuefekli" w:date="2019-12-12T09:06:37.417495" w:id="87593715">
              <w:rPr/>
            </w:rPrChange>
          </w:rPr>
          <w:t xml:space="preserve">_profile</w:t>
        </w:r>
        <w:r w:rsidRPr="65115A29" w:rsidR="1006FB74">
          <w:rPr>
            <w:sz w:val="14"/>
            <w:szCs w:val="14"/>
            <w:lang w:val="en-US"/>
            <w:rPrChange w:author="Faruk Tuefekli" w:date="2019-12-12T09:06:37.417495" w:id="1558373351">
              <w:rPr/>
            </w:rPrChange>
          </w:rPr>
          <w:t xml:space="preserve"> is flat, </w:t>
        </w:r>
      </w:ins>
      <w:ins w:author="Faruk Tuefekli" w:date="2019-12-12T09:06:37.417495" w:id="174770302">
        <w:r w:rsidRPr="65115A29" w:rsidR="65115A29">
          <w:rPr>
            <w:sz w:val="14"/>
            <w:szCs w:val="14"/>
            <w:lang w:val="en-US"/>
            <w:rPrChange w:author="Faruk Tuefekli" w:date="2019-12-12T09:06:37.417495" w:id="1058326372">
              <w:rPr/>
            </w:rPrChange>
          </w:rPr>
          <w:t xml:space="preserve"> </w:t>
        </w:r>
      </w:ins>
      <w:ins w:author="Faruk Tuefekli" w:date="2019-12-12T09:09:44.8937017" w:id="2085669601"/>
      <w:ins w:author="Faruk Tuefekli" w:date="2019-12-12T09:10:15.3377265" w:id="93322350">
        <w:r w:rsidRPr="2DEC43C0" w:rsidR="2DEC43C0">
          <w:rPr>
            <w:sz w:val="14"/>
            <w:szCs w:val="14"/>
            <w:lang w:val="en-US"/>
            <w:rPrChange w:author="Faruk Tuefekli" w:date="2019-12-12T09:10:15.3377265" w:id="816748695">
              <w:rPr/>
            </w:rPrChange>
          </w:rPr>
          <w:t>Diebaseprice</w:t>
        </w:r>
      </w:ins>
      <w:ins w:author="Faruk Tuefekli" w:date="2019-12-12T09:10:45.4969238" w:id="1521267058">
        <w:r w:rsidRPr="2DEC43C0" w:rsidR="5E9BEB4F">
          <w:rPr>
            <w:sz w:val="14"/>
            <w:szCs w:val="14"/>
            <w:lang w:val="en-US"/>
            <w:rPrChange w:author="Faruk Tuefekli" w:date="2019-12-12T09:10:15.3377265" w:id="41580495">
              <w:rPr/>
            </w:rPrChange>
          </w:rPr>
          <w:t>_f</w:t>
        </w:r>
      </w:ins>
      <w:ins w:author="Faruk Tuefekli" w:date="2019-12-12T09:09:44.8937017" w:id="2147414279"/>
      <w:ins w:author="Faruk Tuefekli" w:date="2019-12-12T09:10:15.3377265" w:id="2116630622">
        <w:r w:rsidRPr="2DEC43C0" w:rsidR="2DEC43C0">
          <w:rPr>
            <w:sz w:val="14"/>
            <w:szCs w:val="14"/>
            <w:lang w:val="en-US"/>
            <w:rPrChange w:author="Faruk Tuefekli" w:date="2019-12-12T09:10:15.3377265" w:id="928857367">
              <w:rPr/>
            </w:rPrChange>
          </w:rPr>
          <w:t xml:space="preserve">ormula</w:t>
        </w:r>
        <w:r w:rsidRPr="2DEC43C0" w:rsidR="2DEC43C0">
          <w:rPr>
            <w:sz w:val="14"/>
            <w:szCs w:val="14"/>
            <w:lang w:val="en-US"/>
            <w:rPrChange w:author="Faruk Tuefekli" w:date="2019-12-12T09:10:15.3377265" w:id="1433417181">
              <w:rPr/>
            </w:rPrChange>
          </w:rPr>
          <w:t xml:space="preserve"> * 0,5 ; Else if </w:t>
        </w:r>
        <w:r w:rsidRPr="2DEC43C0" w:rsidR="2DEC43C0">
          <w:rPr>
            <w:sz w:val="14"/>
            <w:szCs w:val="14"/>
            <w:lang w:val="en-US"/>
            <w:rPrChange w:author="Faruk Tuefekli" w:date="2019-12-12T09:10:15.3377265" w:id="1629670839">
              <w:rPr/>
            </w:rPrChange>
          </w:rPr>
          <w:t xml:space="preserve">Diebaseprice</w:t>
        </w:r>
      </w:ins>
      <w:ins w:author="Faruk Tuefekli" w:date="2019-12-12T09:10:45.4969238" w:id="978851204">
        <w:r w:rsidRPr="2DEC43C0" w:rsidR="5E9BEB4F">
          <w:rPr>
            <w:sz w:val="14"/>
            <w:szCs w:val="14"/>
            <w:lang w:val="en-US"/>
            <w:rPrChange w:author="Faruk Tuefekli" w:date="2019-12-12T09:10:15.3377265" w:id="829991225">
              <w:rPr/>
            </w:rPrChange>
          </w:rPr>
          <w:t xml:space="preserve">_</w:t>
        </w:r>
      </w:ins>
      <w:ins w:author="Faruk Tuefekli" w:date="2019-12-12T09:10:15.3377265" w:id="2131021568">
        <w:r w:rsidRPr="2DEC43C0" w:rsidR="2DEC43C0">
          <w:rPr>
            <w:sz w:val="14"/>
            <w:szCs w:val="14"/>
            <w:lang w:val="en-US"/>
            <w:rPrChange w:author="Faruk Tuefekli" w:date="2019-12-12T09:10:15.3377265" w:id="876817589">
              <w:rPr/>
            </w:rPrChange>
          </w:rPr>
          <w:t xml:space="preserve">formula</w:t>
        </w:r>
      </w:ins>
    </w:p>
    <w:p w:rsidR="2DEC43C0" w:rsidP="5E9BEB4F" w:rsidRDefault="2DEC43C0" w14:paraId="572B0E90" w14:textId="26BEFF7E">
      <w:pPr>
        <w:pStyle w:val="Standard"/>
        <w:rPr>
          <w:ins w:author="Faruk Tuefekli" w:date="2019-12-12T09:10:45.4969238" w:id="1788610808"/>
          <w:sz w:val="14"/>
          <w:szCs w:val="14"/>
          <w:lang w:val="en-US"/>
          <w:rPrChange w:author="Faruk Tuefekli" w:date="2019-12-12T09:10:45.4969238" w:id="127458664">
            <w:rPr/>
          </w:rPrChange>
        </w:rPr>
        <w:pPrChange w:author="Faruk Tuefekli" w:date="2019-12-12T09:10:45.4969238" w:id="439215387">
          <w:pPr/>
        </w:pPrChange>
      </w:pPr>
    </w:p>
    <w:p w:rsidR="5E9BEB4F" w:rsidDel="50164F9D" w:rsidP="045E0866" w:rsidRDefault="5E9BEB4F" w14:paraId="50918DD4" w14:textId="08C4CF65">
      <w:pPr>
        <w:pStyle w:val="Standard"/>
        <w:rPr>
          <w:del w:author="Faruk Tuefekli" w:date="2019-12-12T09:11:46.1494228" w:id="1177838891"/>
          <w:sz w:val="14"/>
          <w:szCs w:val="14"/>
          <w:lang w:val="en-US"/>
          <w:rPrChange w:author="Faruk Tuefekli" w:date="2019-12-12T09:11:15.759326" w:id="1020080541">
            <w:rPr/>
          </w:rPrChange>
        </w:rPr>
        <w:pPrChange w:author="Faruk Tuefekli" w:date="2019-12-12T09:11:15.759326" w:id="765032222">
          <w:pPr/>
        </w:pPrChange>
      </w:pPr>
      <w:ins w:author="Faruk Tuefekli" w:date="2019-12-12T09:11:15.759326" w:id="1450227117">
        <w:r w:rsidRPr="045E0866" w:rsidR="045E0866">
          <w:rPr>
            <w:sz w:val="14"/>
            <w:szCs w:val="14"/>
            <w:lang w:val="en-US"/>
            <w:rPrChange w:author="Faruk Tuefekli" w:date="2019-12-12T09:11:15.759326" w:id="1623413297">
              <w:rPr/>
            </w:rPrChange>
          </w:rPr>
          <w:t>Dp_upcharge_cavity</w:t>
        </w:r>
      </w:ins>
      <w:ins w:author="Faruk Tuefekli" w:date="2019-12-12T09:11:15.759326" w:id="1052912269">
        <w:r w:rsidRPr="045E0866" w:rsidR="045E0866">
          <w:rPr>
            <w:sz w:val="14"/>
            <w:szCs w:val="14"/>
            <w:lang w:val="en-US"/>
            <w:rPrChange w:author="Faruk Tuefekli" w:date="2019-12-12T09:11:15.759326" w:id="573111525">
              <w:rPr/>
            </w:rPrChange>
          </w:rPr>
          <w:t xml:space="preserve"> = </w:t>
        </w:r>
      </w:ins>
      <w:ins w:author="Faruk Tuefekli" w:date="2019-12-12T09:11:46.1494228" w:id="1887377647"/>
      <w:ins w:author="Faruk Tuefekli" w:date="2019-12-12T09:12:16.2104721" w:id="297609642">
        <w:r w:rsidRPr="0DCD27D7" w:rsidR="0DCD27D7">
          <w:rPr>
            <w:sz w:val="14"/>
            <w:szCs w:val="14"/>
            <w:lang w:val="en-US"/>
            <w:rPrChange w:author="Faruk Tuefekli" w:date="2019-12-12T09:12:16.2104721" w:id="1800010178">
              <w:rPr/>
            </w:rPrChange>
          </w:rPr>
          <w:t>Die_price_base</w:t>
        </w:r>
      </w:ins>
      <w:ins w:author="Faruk Tuefekli" w:date="2019-12-12T09:11:46.1494228" w:id="582920778"/>
      <w:ins w:author="Faruk Tuefekli" w:date="2019-12-12T09:12:16.2104721" w:id="1950768591">
        <w:r w:rsidRPr="045E0866" w:rsidR="0DCD27D7">
          <w:rPr>
            <w:sz w:val="14"/>
            <w:szCs w:val="14"/>
            <w:lang w:val="en-US"/>
            <w:rPrChange w:author="Faruk Tuefekli" w:date="2019-12-12T09:11:15.759326" w:id="2093083418">
              <w:rPr/>
            </w:rPrChange>
          </w:rPr>
          <w:t xml:space="preserve"> * (</w:t>
        </w:r>
      </w:ins>
      <w:ins w:author="Faruk Tuefekli" w:date="2019-12-12T09:12:46.7220065" w:id="1945835977">
        <w:r w:rsidRPr="73D1D371" w:rsidR="73D1D371">
          <w:rPr>
            <w:sz w:val="14"/>
            <w:szCs w:val="14"/>
            <w:lang w:val="en-US"/>
            <w:rPrChange w:author="Faruk Tuefekli" w:date="2019-12-12T09:12:46.7220065" w:id="956848321">
              <w:rPr/>
            </w:rPrChange>
          </w:rPr>
          <w:t>(</w:t>
        </w:r>
      </w:ins>
      <w:ins w:author="Faruk Tuefekli" w:date="2019-12-12T09:12:16.2104721" w:id="1943130993">
        <w:r w:rsidRPr="045E0866" w:rsidR="50164F9D">
          <w:rPr>
            <w:sz w:val="14"/>
            <w:szCs w:val="14"/>
            <w:lang w:val="en-US"/>
            <w:rPrChange w:author="Faruk Tuefekli" w:date="2019-12-12T09:11:15.759326" w:id="1080816394">
              <w:rPr/>
            </w:rPrChange>
          </w:rPr>
          <w:t xml:space="preserve">(</w:t>
        </w:r>
        <w:r w:rsidRPr="045E0866" w:rsidR="50164F9D">
          <w:rPr>
            <w:sz w:val="14"/>
            <w:szCs w:val="14"/>
            <w:lang w:val="en-US"/>
            <w:rPrChange w:author="Faruk Tuefekli" w:date="2019-12-12T09:11:15.759326" w:id="854660652">
              <w:rPr/>
            </w:rPrChange>
          </w:rPr>
          <w:t xml:space="preserve">Nbr_cavity</w:t>
        </w:r>
        <w:r w:rsidRPr="50164F9D" w:rsidR="50164F9D">
          <w:rPr>
            <w:sz w:val="14"/>
            <w:szCs w:val="14"/>
            <w:lang w:val="en-US"/>
            <w:rPrChange w:author="Faruk Tuefekli" w:date="2019-12-12T09:11:46.1494228" w:id="1651946516">
              <w:rPr/>
            </w:rPrChange>
          </w:rPr>
          <w:t xml:space="preserve"> –1) * </w:t>
        </w:r>
      </w:ins>
    </w:p>
    <w:p w:rsidR="50164F9D" w:rsidP="243F9D6B" w:rsidRDefault="50164F9D" w14:paraId="3052720F" w14:textId="321409A5">
      <w:pPr>
        <w:pStyle w:val="Standard"/>
        <w:rPr>
          <w:ins w:author="Faruk Tuefekli" w:date="2019-12-12T09:13:17.087348" w:id="1412347735"/>
          <w:sz w:val="14"/>
          <w:szCs w:val="14"/>
          <w:lang w:val="en-US"/>
          <w:rPrChange w:author="Faruk Tuefekli" w:date="2019-12-12T09:13:17.087348" w:id="72983030">
            <w:rPr/>
          </w:rPrChange>
        </w:rPr>
        <w:pPrChange w:author="Faruk Tuefekli" w:date="2019-12-12T09:13:17.087348" w:id="787465754">
          <w:pPr/>
        </w:pPrChange>
      </w:pPr>
      <w:proofErr w:type="spellStart"/>
      <w:ins w:author="Faruk Tuefekli" w:date="2019-12-12T09:12:16.2104721" w:id="565948005">
        <w:proofErr w:type="spellStart"/>
        <w:proofErr w:type="spellStart"/>
        <w:r w:rsidRPr="0DCD27D7" w:rsidR="0DCD27D7">
          <w:rPr>
            <w:sz w:val="14"/>
            <w:szCs w:val="14"/>
            <w:lang w:val="en-US"/>
            <w:rPrChange w:author="Faruk Tuefekli" w:date="2019-12-12T09:12:16.2104721" w:id="224652246">
              <w:rPr/>
            </w:rPrChange>
          </w:rPr>
          <w:t>Upcharge_cavity</w:t>
        </w:r>
        <w:proofErr w:type="spellEnd"/>
        <w:proofErr w:type="spellEnd"/>
      </w:ins>
      <w:proofErr w:type="spellEnd"/>
      <w:ins w:author="Faruk Tuefekli" w:date="2019-12-12T09:12:16.2104721" w:id="525227482">
        <w:r w:rsidRPr="0DCD27D7" w:rsidR="0DCD27D7">
          <w:rPr>
            <w:sz w:val="14"/>
            <w:szCs w:val="14"/>
            <w:lang w:val="en-US"/>
            <w:rPrChange w:author="Faruk Tuefekli" w:date="2019-12-12T09:12:16.2104721" w:id="1572544297">
              <w:rPr/>
            </w:rPrChange>
          </w:rPr>
          <w:t xml:space="preserve"> </w:t>
        </w:r>
      </w:ins>
      <w:ins w:author="Faruk Tuefekli" w:date="2019-12-12T09:12:46.7220065" w:id="1904603741">
        <w:r w:rsidRPr="0DCD27D7" w:rsidR="73D1D371">
          <w:rPr>
            <w:sz w:val="14"/>
            <w:szCs w:val="14"/>
            <w:lang w:val="en-US"/>
            <w:rPrChange w:author="Faruk Tuefekli" w:date="2019-12-12T09:12:16.2104721" w:id="191260283">
              <w:rPr/>
            </w:rPrChange>
          </w:rPr>
          <w:t xml:space="preserve">)</w:t>
        </w:r>
      </w:ins>
      <w:ins w:author="Faruk Tuefekli" w:date="2019-12-12T09:13:17.087348" w:id="959520734">
        <w:r w:rsidRPr="243F9D6B" w:rsidR="243F9D6B">
          <w:rPr>
            <w:sz w:val="14"/>
            <w:szCs w:val="14"/>
            <w:lang w:val="en-US"/>
            <w:rPrChange w:author="Faruk Tuefekli" w:date="2019-12-12T09:13:17.087348" w:id="1019390565">
              <w:rPr/>
            </w:rPrChange>
          </w:rPr>
          <w:t>/100)</w:t>
        </w:r>
      </w:ins>
    </w:p>
    <w:p w:rsidR="243F9D6B" w:rsidP="028A61D5" w:rsidRDefault="243F9D6B" w14:paraId="756DD87C" w14:textId="6C6385B9">
      <w:pPr>
        <w:pStyle w:val="Standard"/>
        <w:rPr>
          <w:ins w:author="Faruk Tuefekli" w:date="2019-12-12T09:15:48.8983731" w:id="258849061"/>
          <w:sz w:val="14"/>
          <w:szCs w:val="14"/>
          <w:lang w:val="en-US"/>
          <w:rPrChange w:author="Faruk Tuefekli" w:date="2019-12-12T09:15:48.8983731" w:id="1313599633">
            <w:rPr/>
          </w:rPrChange>
        </w:rPr>
        <w:pPrChange w:author="Faruk Tuefekli" w:date="2019-12-12T09:15:48.8983731" w:id="240178597">
          <w:pPr/>
        </w:pPrChange>
      </w:pPr>
      <w:ins w:author="Faruk Tuefekli" w:date="2019-12-12T09:13:17.087348" w:id="317637952">
        <w:r w:rsidRPr="243F9D6B" w:rsidR="243F9D6B">
          <w:rPr>
            <w:sz w:val="14"/>
            <w:szCs w:val="14"/>
            <w:lang w:val="en-US"/>
            <w:rPrChange w:author="Faruk Tuefekli" w:date="2019-12-12T09:13:17.087348" w:id="1464452405">
              <w:rPr/>
            </w:rPrChange>
          </w:rPr>
          <w:t>Dp_upcharge_compl</w:t>
        </w:r>
      </w:ins>
      <w:ins w:author="Faruk Tuefekli" w:date="2019-12-12T09:13:17.087348" w:id="981507378">
        <w:r w:rsidRPr="243F9D6B" w:rsidR="243F9D6B">
          <w:rPr>
            <w:sz w:val="14"/>
            <w:szCs w:val="14"/>
            <w:lang w:val="en-US"/>
            <w:rPrChange w:author="Faruk Tuefekli" w:date="2019-12-12T09:13:17.087348" w:id="393483310">
              <w:rPr/>
            </w:rPrChange>
          </w:rPr>
          <w:t xml:space="preserve"> = </w:t>
        </w:r>
        <w:r w:rsidRPr="243F9D6B" w:rsidR="243F9D6B">
          <w:rPr>
            <w:sz w:val="14"/>
            <w:szCs w:val="14"/>
            <w:lang w:val="en-US"/>
            <w:rPrChange w:author="Faruk Tuefekli" w:date="2019-12-12T09:13:17.087348" w:id="433347785">
              <w:rPr/>
            </w:rPrChange>
          </w:rPr>
          <w:t xml:space="preserve">die_price_</w:t>
        </w:r>
      </w:ins>
      <w:ins w:author="Faruk Tuefekli" w:date="2019-12-12T09:13:47.4433363" w:id="1518465397">
        <w:r w:rsidRPr="243F9D6B" w:rsidR="04E2DA56">
          <w:rPr>
            <w:sz w:val="14"/>
            <w:szCs w:val="14"/>
            <w:lang w:val="en-US"/>
            <w:rPrChange w:author="Faruk Tuefekli" w:date="2019-12-12T09:13:17.087348" w:id="772492178">
              <w:rPr/>
            </w:rPrChange>
          </w:rPr>
          <w:t xml:space="preserve">base</w:t>
        </w:r>
        <w:r w:rsidRPr="243F9D6B" w:rsidR="04E2DA56">
          <w:rPr>
            <w:sz w:val="14"/>
            <w:szCs w:val="14"/>
            <w:lang w:val="en-US"/>
            <w:rPrChange w:author="Faruk Tuefekli" w:date="2019-12-12T09:13:17.087348" w:id="638755794">
              <w:rPr/>
            </w:rPrChange>
          </w:rPr>
          <w:t xml:space="preserve"> *</w:t>
        </w:r>
        <w:r w:rsidRPr="04E2DA56" w:rsidR="04E2DA56">
          <w:rPr>
            <w:sz w:val="14"/>
            <w:szCs w:val="14"/>
            <w:lang w:val="en-US"/>
            <w:rPrChange w:author="Faruk Tuefekli" w:date="2019-12-12T09:13:47.4433363" w:id="782418177">
              <w:rPr/>
            </w:rPrChange>
          </w:rPr>
          <w:t xml:space="preserve"> </w:t>
        </w:r>
      </w:ins>
      <w:ins w:author="Faruk Tuefekli" w:date="2019-12-12T09:15:48.8983731" w:id="1069081688">
        <w:r w:rsidRPr="04E2DA56" w:rsidR="028A61D5">
          <w:rPr>
            <w:sz w:val="14"/>
            <w:szCs w:val="14"/>
            <w:lang w:val="en-US"/>
            <w:rPrChange w:author="Faruk Tuefekli" w:date="2019-12-12T09:13:47.4433363" w:id="1254661216">
              <w:rPr/>
            </w:rPrChange>
          </w:rPr>
          <w:t xml:space="preserve">(</w:t>
        </w:r>
      </w:ins>
      <w:ins w:author="Faruk Tuefekli" w:date="2019-12-12T09:15:18.5813815" w:id="954483752">
        <w:r w:rsidRPr="04E2DA56" w:rsidR="4B5A9308">
          <w:rPr>
            <w:sz w:val="14"/>
            <w:szCs w:val="14"/>
            <w:lang w:val="en-US"/>
            <w:rPrChange w:author="Faruk Tuefekli" w:date="2019-12-12T09:13:47.4433363" w:id="1116843972">
              <w:rPr/>
            </w:rPrChange>
          </w:rPr>
          <w:t xml:space="preserve">Upcharge_c</w:t>
        </w:r>
      </w:ins>
      <w:ins w:author="Faruk Tuefekli" w:date="2019-12-12T09:15:48.8983731" w:id="2064512844">
        <w:r w:rsidRPr="028A61D5" w:rsidR="028A61D5">
          <w:rPr>
            <w:sz w:val="14"/>
            <w:szCs w:val="14"/>
            <w:lang w:val="en-US"/>
            <w:rPrChange w:author="Faruk Tuefekli" w:date="2019-12-12T09:15:48.8983731" w:id="1692155552">
              <w:rPr/>
            </w:rPrChange>
          </w:rPr>
          <w:t>omplexity /100)</w:t>
        </w:r>
      </w:ins>
    </w:p>
    <w:p w:rsidR="028A61D5" w:rsidP="028A61D5" w:rsidRDefault="028A61D5" w14:paraId="27CE1054" w14:textId="2A960884">
      <w:pPr>
        <w:rPr>
          <w:ins w:author="Faruk Tuefekli" w:date="2019-12-12T09:15:48.8983731" w:id="951134188"/>
          <w:sz w:val="14"/>
          <w:szCs w:val="14"/>
          <w:lang w:val="en-US"/>
          <w:rPrChange w:author="Faruk Tuefekli" w:date="2019-12-12T09:15:48.8983731" w:id="1576874861">
            <w:rPr/>
          </w:rPrChange>
        </w:rPr>
        <w:pPrChange w:author="Faruk Tuefekli" w:date="2019-12-12T09:15:48.8983731" w:id="373368698">
          <w:pPr/>
        </w:pPrChange>
      </w:pPr>
      <w:ins w:author="Faruk Tuefekli" w:date="2019-12-12T09:15:48.8983731" w:id="1886732524">
        <w:r w:rsidRPr="028A61D5" w:rsidR="028A61D5">
          <w:rPr>
            <w:sz w:val="14"/>
            <w:szCs w:val="14"/>
            <w:lang w:val="en-US"/>
            <w:rPrChange w:author="Faruk Tuefekli" w:date="2019-12-12T09:15:48.8983731" w:id="1353612392">
              <w:rPr/>
            </w:rPrChange>
          </w:rPr>
          <w:t>Die_Price</w:t>
        </w:r>
        <w:r w:rsidRPr="028A61D5" w:rsidR="028A61D5">
          <w:rPr>
            <w:sz w:val="14"/>
            <w:szCs w:val="14"/>
            <w:lang w:val="en-US"/>
            <w:rPrChange w:author="Faruk Tuefekli" w:date="2019-12-12T09:15:48.8983731" w:id="1908146764">
              <w:rPr/>
            </w:rPrChange>
          </w:rPr>
          <w:t xml:space="preserve"> = </w:t>
        </w:r>
        <w:r w:rsidRPr="028A61D5" w:rsidR="028A61D5">
          <w:rPr>
            <w:sz w:val="14"/>
            <w:szCs w:val="14"/>
            <w:lang w:val="en-US"/>
            <w:rPrChange w:author="Faruk Tuefekli" w:date="2019-12-12T09:15:48.8983731" w:id="1630890856">
              <w:rPr/>
            </w:rPrChange>
          </w:rPr>
          <w:t>Die_price_base</w:t>
        </w:r>
        <w:r w:rsidRPr="028A61D5" w:rsidR="028A61D5">
          <w:rPr>
            <w:sz w:val="14"/>
            <w:szCs w:val="14"/>
            <w:lang w:val="en-US"/>
            <w:rPrChange w:author="Faruk Tuefekli" w:date="2019-12-12T09:15:48.8983731" w:id="252848952">
              <w:rPr/>
            </w:rPrChange>
          </w:rPr>
          <w:t xml:space="preserve"> + </w:t>
        </w:r>
        <w:r w:rsidRPr="028A61D5" w:rsidR="028A61D5">
          <w:rPr>
            <w:sz w:val="14"/>
            <w:szCs w:val="14"/>
            <w:lang w:val="en-US"/>
            <w:rPrChange w:author="Faruk Tuefekli" w:date="2019-12-12T09:15:48.8983731" w:id="1147958182">
              <w:rPr/>
            </w:rPrChange>
          </w:rPr>
          <w:t>dp_upcharge_</w:t>
        </w:r>
        <w:r w:rsidRPr="028A61D5" w:rsidR="028A61D5">
          <w:rPr>
            <w:sz w:val="14"/>
            <w:szCs w:val="14"/>
            <w:lang w:val="en-US"/>
            <w:rPrChange w:author="Faruk Tuefekli" w:date="2019-12-12T09:15:48.8983731" w:id="1867023181">
              <w:rPr/>
            </w:rPrChange>
          </w:rPr>
          <w:t>cavity</w:t>
        </w:r>
        <w:r w:rsidRPr="028A61D5" w:rsidR="028A61D5">
          <w:rPr>
            <w:sz w:val="14"/>
            <w:szCs w:val="14"/>
            <w:lang w:val="en-US"/>
            <w:rPrChange w:author="Faruk Tuefekli" w:date="2019-12-12T09:15:48.8983731" w:id="424473651">
              <w:rPr/>
            </w:rPrChange>
          </w:rPr>
          <w:t xml:space="preserve"> + </w:t>
        </w:r>
        <w:r w:rsidRPr="028A61D5" w:rsidR="028A61D5">
          <w:rPr>
            <w:sz w:val="14"/>
            <w:szCs w:val="14"/>
            <w:lang w:val="en-US"/>
            <w:rPrChange w:author="Faruk Tuefekli" w:date="2019-12-12T09:15:48.8983731" w:id="368875937">
              <w:rPr/>
            </w:rPrChange>
          </w:rPr>
          <w:t>dp_upcha</w:t>
        </w:r>
        <w:r w:rsidRPr="028A61D5" w:rsidR="028A61D5">
          <w:rPr>
            <w:sz w:val="14"/>
            <w:szCs w:val="14"/>
            <w:lang w:val="en-US"/>
            <w:rPrChange w:author="Faruk Tuefekli" w:date="2019-12-12T09:15:48.8983731" w:id="536372017">
              <w:rPr/>
            </w:rPrChange>
          </w:rPr>
          <w:t>rge_compl</w:t>
        </w:r>
      </w:ins>
    </w:p>
    <w:p w:rsidR="028A61D5" w:rsidP="028A61D5" w:rsidRDefault="028A61D5" w14:paraId="58E6EAA5" w14:textId="5D54320D">
      <w:pPr>
        <w:pStyle w:val="Standard"/>
        <w:rPr>
          <w:ins w:author="Faruk Tuefekli" w:date="2019-12-12T09:15:48.8983731" w:id="474819763"/>
          <w:sz w:val="14"/>
          <w:szCs w:val="14"/>
          <w:lang w:val="en-US"/>
          <w:rPrChange w:author="Faruk Tuefekli" w:date="2019-12-12T09:15:48.8983731" w:id="1683610807">
            <w:rPr/>
          </w:rPrChange>
        </w:rPr>
        <w:pPrChange w:author="Faruk Tuefekli" w:date="2019-12-12T09:15:48.8983731" w:id="1131792280">
          <w:pPr/>
        </w:pPrChange>
      </w:pPr>
    </w:p>
    <w:p w:rsidR="028A61D5" w:rsidP="2A081AB9" w:rsidRDefault="028A61D5" w14:paraId="31738E97" w14:textId="4BC8A09A">
      <w:pPr>
        <w:pStyle w:val="Standard"/>
        <w:rPr>
          <w:ins w:author="Faruk Tuefekli" w:date="2019-12-12T09:20:50.8869003" w:id="1145325853"/>
          <w:sz w:val="14"/>
          <w:szCs w:val="14"/>
          <w:lang w:val="en-US"/>
          <w:rPrChange w:author="Faruk Tuefekli" w:date="2019-12-12T09:20:50.8869003" w:id="945630308">
            <w:rPr/>
          </w:rPrChange>
        </w:rPr>
        <w:pPrChange w:author="Faruk Tuefekli" w:date="2019-12-12T09:20:50.8869003" w:id="977072808">
          <w:pPr/>
        </w:pPrChange>
      </w:pPr>
      <w:ins w:author="Faruk Tuefekli" w:date="2019-12-12T09:20:20.7442123" w:id="1669765511">
        <w:r w:rsidRPr="4E951714" w:rsidR="4E951714">
          <w:rPr>
            <w:sz w:val="14"/>
            <w:szCs w:val="14"/>
            <w:lang w:val="en-US"/>
            <w:rPrChange w:author="Faruk Tuefekli" w:date="2019-12-12T09:20:20.7442123" w:id="2082129920">
              <w:rPr/>
            </w:rPrChange>
          </w:rPr>
          <w:t>4</w:t>
        </w:r>
      </w:ins>
      <w:ins w:author="Faruk Tuefekli" w:date="2019-12-12T09:20:50.8869003" w:id="1976822549">
        <w:r w:rsidRPr="4E951714" w:rsidR="2A081AB9">
          <w:rPr>
            <w:sz w:val="14"/>
            <w:szCs w:val="14"/>
            <w:lang w:val="en-US"/>
            <w:rPrChange w:author="Faruk Tuefekli" w:date="2019-12-12T09:20:20.7442123" w:id="559064333">
              <w:rPr/>
            </w:rPrChange>
          </w:rPr>
          <w:t>.1.2 Die Life</w:t>
        </w:r>
      </w:ins>
    </w:p>
    <w:p w:rsidR="2A081AB9" w:rsidDel="496C5443" w:rsidP="2A081AB9" w:rsidRDefault="2A081AB9" w14:paraId="2D0D0C99" w14:textId="144520DF">
      <w:pPr>
        <w:pStyle w:val="Standard"/>
        <w:rPr>
          <w:del w:author="Faruk Tuefekli" w:date="2019-12-12T09:21:21.3641488" w:id="461308299"/>
          <w:sz w:val="14"/>
          <w:szCs w:val="14"/>
          <w:lang w:val="en-US"/>
          <w:rPrChange w:author="Faruk Tuefekli" w:date="2019-12-12T09:20:50.8869003" w:id="1457582203">
            <w:rPr/>
          </w:rPrChange>
        </w:rPr>
        <w:pPrChange w:author="Faruk Tuefekli" w:date="2019-12-12T09:20:50.8869003" w:id="1715961974">
          <w:pPr/>
        </w:pPrChange>
      </w:pPr>
    </w:p>
    <w:p w:rsidR="496C5443" w:rsidP="58B39340" w:rsidRDefault="496C5443" w14:paraId="78C2A2BE" w14:textId="6418756A">
      <w:pPr>
        <w:pStyle w:val="Standard"/>
        <w:rPr>
          <w:sz w:val="14"/>
          <w:szCs w:val="14"/>
          <w:lang w:val="en-US"/>
          <w:rPrChange w:author="Faruk Tuefekli" w:date="2019-12-12T09:22:52.1141958" w:id="1576380395">
            <w:rPr/>
          </w:rPrChange>
        </w:rPr>
        <w:pPrChange w:author="Faruk Tuefekli" w:date="2019-12-12T09:22:52.1141958" w:id="2142980992">
          <w:pPr/>
        </w:pPrChange>
      </w:pPr>
      <w:ins w:author="Faruk Tuefekli" w:date="2019-12-12T09:21:21.3641488" w:id="563749230">
        <w:r w:rsidRPr="496C5443" w:rsidR="496C5443">
          <w:rPr>
            <w:sz w:val="14"/>
            <w:szCs w:val="14"/>
            <w:lang w:val="en-US"/>
            <w:rPrChange w:author="Faruk Tuefekli" w:date="2019-12-12T09:21:21.3641488" w:id="1011647098">
              <w:rPr/>
            </w:rPrChange>
          </w:rPr>
          <w:t>DieLife</w:t>
        </w:r>
      </w:ins>
      <w:ins w:author="Faruk Tuefekli" w:date="2019-12-12T09:21:21.3641488" w:id="1533946090">
        <w:r w:rsidRPr="496C5443" w:rsidR="496C5443">
          <w:rPr>
            <w:sz w:val="14"/>
            <w:szCs w:val="14"/>
            <w:lang w:val="en-US"/>
            <w:rPrChange w:author="Faruk Tuefekli" w:date="2019-12-12T09:21:21.3641488" w:id="306166641">
              <w:rPr/>
            </w:rPrChange>
          </w:rPr>
          <w:t xml:space="preserve"> = </w:t>
        </w:r>
      </w:ins>
      <w:ins w:author="Faruk Tuefekli" w:date="2019-12-12T09:21:21.3641488" w:id="1936215792">
        <w:r w:rsidRPr="496C5443" w:rsidR="496C5443">
          <w:rPr>
            <w:sz w:val="14"/>
            <w:szCs w:val="14"/>
            <w:lang w:val="en-US"/>
            <w:rPrChange w:author="Faruk Tuefekli" w:date="2019-12-12T09:21:21.3641488" w:id="400489457">
              <w:rPr/>
            </w:rPrChange>
          </w:rPr>
          <w:t>Extrudability_complexity</w:t>
        </w:r>
      </w:ins>
      <w:ins w:author="Faruk Tuefekli" w:date="2019-12-12T09:21:21.3641488" w:id="1007588550">
        <w:r w:rsidRPr="496C5443" w:rsidR="496C5443">
          <w:rPr>
            <w:sz w:val="14"/>
            <w:szCs w:val="14"/>
            <w:lang w:val="en-US"/>
            <w:rPrChange w:author="Faruk Tuefekli" w:date="2019-12-12T09:21:21.3641488" w:id="1839535539">
              <w:rPr/>
            </w:rPrChange>
          </w:rPr>
          <w:t xml:space="preserve"> * 100</w:t>
        </w:r>
      </w:ins>
      <w:ins w:author="Faruk Tuefekli" w:date="2019-12-12T09:22:52.1141958" w:id="825100057">
        <w:r w:rsidRPr="496C5443" w:rsidR="58B39340">
          <w:rPr>
            <w:sz w:val="14"/>
            <w:szCs w:val="14"/>
            <w:lang w:val="en-US"/>
            <w:rPrChange w:author="Faruk Tuefekli" w:date="2019-12-12T09:21:21.3641488" w:id="1387077530">
              <w:rPr/>
            </w:rPrChange>
          </w:rPr>
          <w:t xml:space="preserve">000</w:t>
        </w:r>
      </w:ins>
    </w:p>
    <w:p w:rsidR="358F1AA2" w:rsidP="358F1AA2" w:rsidRDefault="358F1AA2" w14:paraId="3EEBC463" w14:textId="7F01EEF5">
      <w:pPr>
        <w:pStyle w:val="Standard"/>
        <w:rPr>
          <w:ins w:author="Faruk Tuefekli" w:date="2019-12-12T09:21:51.5547132" w:id="162817757"/>
          <w:sz w:val="14"/>
          <w:szCs w:val="14"/>
          <w:lang w:val="en-US"/>
          <w:rPrChange w:author="Faruk Tuefekli" w:date="2019-12-12T09:21:51.5547132" w:id="891841730">
            <w:rPr/>
          </w:rPrChange>
        </w:rPr>
        <w:pPrChange w:author="Faruk Tuefekli" w:date="2019-12-12T09:21:51.5547132" w:id="1975939416">
          <w:pPr/>
        </w:pPrChange>
      </w:pPr>
    </w:p>
    <w:p w:rsidR="358F1AA2" w:rsidP="58B39340" w:rsidRDefault="358F1AA2" w14:paraId="3E435332" w14:textId="17363D8C">
      <w:pPr>
        <w:pStyle w:val="Standard"/>
        <w:rPr>
          <w:ins w:author="Faruk Tuefekli" w:date="2019-12-12T09:22:52.1141958" w:id="1566868498"/>
          <w:sz w:val="14"/>
          <w:szCs w:val="14"/>
          <w:lang w:val="en-US"/>
          <w:rPrChange w:author="Faruk Tuefekli" w:date="2019-12-12T09:22:52.1141958" w:id="66685119">
            <w:rPr/>
          </w:rPrChange>
        </w:rPr>
        <w:pPrChange w:author="Faruk Tuefekli" w:date="2019-12-12T09:22:52.1141958" w:id="1149328717">
          <w:pPr/>
        </w:pPrChange>
      </w:pPr>
      <w:ins w:author="Faruk Tuefekli" w:date="2019-12-12T09:21:51.5547132" w:id="1464146121">
        <w:r w:rsidRPr="358F1AA2" w:rsidR="358F1AA2">
          <w:rPr>
            <w:sz w:val="14"/>
            <w:szCs w:val="14"/>
            <w:lang w:val="en-US"/>
            <w:rPrChange w:author="Faruk Tuefekli" w:date="2019-12-12T09:21:51.5547132" w:id="1635719680">
              <w:rPr/>
            </w:rPrChange>
          </w:rPr>
          <w:t>Die_Cost</w:t>
        </w:r>
      </w:ins>
      <w:ins w:author="Faruk Tuefekli" w:date="2019-12-12T09:21:51.5547132" w:id="1756527984">
        <w:r w:rsidRPr="358F1AA2" w:rsidR="358F1AA2">
          <w:rPr>
            <w:sz w:val="14"/>
            <w:szCs w:val="14"/>
            <w:lang w:val="en-US"/>
            <w:rPrChange w:author="Faruk Tuefekli" w:date="2019-12-12T09:21:51.5547132" w:id="1852175597">
              <w:rPr/>
            </w:rPrChange>
          </w:rPr>
          <w:t xml:space="preserve"> = </w:t>
        </w:r>
        <w:r w:rsidRPr="358F1AA2" w:rsidR="358F1AA2">
          <w:rPr>
            <w:sz w:val="14"/>
            <w:szCs w:val="14"/>
            <w:lang w:val="en-US"/>
            <w:rPrChange w:author="Faruk Tuefekli" w:date="2019-12-12T09:21:51.5547132" w:id="1337928728">
              <w:rPr/>
            </w:rPrChange>
          </w:rPr>
          <w:t xml:space="preserve">Die_price</w:t>
        </w:r>
        <w:r w:rsidRPr="358F1AA2" w:rsidR="358F1AA2">
          <w:rPr>
            <w:sz w:val="14"/>
            <w:szCs w:val="14"/>
            <w:lang w:val="en-US"/>
            <w:rPrChange w:author="Faruk Tuefekli" w:date="2019-12-12T09:21:51.5547132" w:id="692992019">
              <w:rPr/>
            </w:rPrChange>
          </w:rPr>
          <w:t xml:space="preserve"> / </w:t>
        </w:r>
      </w:ins>
      <w:ins w:author="Faruk Tuefekli" w:date="2019-12-12T09:22:21.8753812" w:id="578415752">
        <w:r w:rsidRPr="358F1AA2" w:rsidR="1C5347A6">
          <w:rPr>
            <w:sz w:val="14"/>
            <w:szCs w:val="14"/>
            <w:lang w:val="en-US"/>
            <w:rPrChange w:author="Faruk Tuefekli" w:date="2019-12-12T09:21:51.5547132" w:id="1102348811">
              <w:rPr/>
            </w:rPrChange>
          </w:rPr>
          <w:t xml:space="preserve">DieL</w:t>
        </w:r>
        <w:r w:rsidRPr="1C5347A6" w:rsidR="1C5347A6">
          <w:rPr>
            <w:sz w:val="14"/>
            <w:szCs w:val="14"/>
            <w:lang w:val="en-US"/>
            <w:rPrChange w:author="Faruk Tuefekli" w:date="2019-12-12T09:22:21.8753812" w:id="895930423">
              <w:rPr/>
            </w:rPrChange>
          </w:rPr>
          <w:t>ife</w:t>
        </w:r>
      </w:ins>
      <w:ins w:author="Faruk Tuefekli" w:date="2019-12-12T09:22:21.8753812" w:id="1992741815">
        <w:r w:rsidRPr="1C5347A6" w:rsidR="1C5347A6">
          <w:rPr>
            <w:sz w:val="14"/>
            <w:szCs w:val="14"/>
            <w:lang w:val="en-US"/>
            <w:rPrChange w:author="Faruk Tuefekli" w:date="2019-12-12T09:22:21.8753812" w:id="1171490344">
              <w:rPr/>
            </w:rPrChange>
          </w:rPr>
          <w:t xml:space="preserve"> (€/</w:t>
        </w:r>
      </w:ins>
      <w:ins w:author="Faruk Tuefekli" w:date="2019-12-12T09:22:52.1141958" w:id="1875343877">
        <w:r w:rsidRPr="1C5347A6" w:rsidR="58B39340">
          <w:rPr>
            <w:sz w:val="14"/>
            <w:szCs w:val="14"/>
            <w:lang w:val="en-US"/>
            <w:rPrChange w:author="Faruk Tuefekli" w:date="2019-12-12T09:22:21.8753812" w:id="102029995">
              <w:rPr/>
            </w:rPrChange>
          </w:rPr>
          <w:t xml:space="preserve">kg)</w:t>
        </w:r>
      </w:ins>
    </w:p>
    <w:p w:rsidR="58B39340" w:rsidP="58B39340" w:rsidRDefault="58B39340" w14:paraId="7F4119AE" w14:textId="334EC1B9">
      <w:pPr>
        <w:pStyle w:val="Standard"/>
        <w:rPr>
          <w:ins w:author="Faruk Tuefekli" w:date="2019-12-12T09:22:52.1141958" w:id="1482076585"/>
          <w:sz w:val="14"/>
          <w:szCs w:val="14"/>
          <w:lang w:val="en-US"/>
          <w:rPrChange w:author="Faruk Tuefekli" w:date="2019-12-12T09:22:52.1141958" w:id="254604276">
            <w:rPr/>
          </w:rPrChange>
        </w:rPr>
        <w:pPrChange w:author="Faruk Tuefekli" w:date="2019-12-12T09:22:52.1141958" w:id="721481622">
          <w:pPr/>
        </w:pPrChange>
      </w:pPr>
    </w:p>
    <w:p w:rsidR="58B39340" w:rsidP="759C3FC6" w:rsidRDefault="58B39340" w14:paraId="38E90D2B" w14:textId="453FBF42">
      <w:pPr>
        <w:pStyle w:val="Standard"/>
        <w:rPr>
          <w:sz w:val="14"/>
          <w:szCs w:val="14"/>
          <w:lang w:val="en-US"/>
          <w:rPrChange w:author="Faruk Tuefekli" w:date="2019-12-12T09:26:52.5427676" w:id="1853833398">
            <w:rPr/>
          </w:rPrChange>
        </w:rPr>
        <w:pPrChange w:author="Faruk Tuefekli" w:date="2019-12-12T09:26:52.5427676" w:id="130187083">
          <w:pPr/>
        </w:pPrChange>
      </w:pPr>
      <w:ins w:author="Faruk Tuefekli" w:date="2019-12-12T09:26:52.5427676" w:id="1202646286">
        <w:r w:rsidRPr="759C3FC6" w:rsidR="759C3FC6">
          <w:rPr>
            <w:sz w:val="14"/>
            <w:szCs w:val="14"/>
            <w:lang w:val="en-US"/>
            <w:rPrChange w:author="Faruk Tuefekli" w:date="2019-12-12T09:26:52.5427676" w:id="1896863817">
              <w:rPr/>
            </w:rPrChange>
          </w:rPr>
          <w:t>4.2 Productivity Cost</w:t>
        </w:r>
      </w:ins>
    </w:p>
    <w:p w:rsidR="303D9C28" w:rsidDel="6D021A1C" w:rsidP="303D9C28" w:rsidRDefault="303D9C28" w14:paraId="64D76D4D" w14:textId="3B6615B3">
      <w:pPr>
        <w:pStyle w:val="Standard"/>
        <w:rPr>
          <w:del w:author="Faruk Tuefekli" w:date="2019-12-12T09:09:44.8937017" w:id="1869002548"/>
          <w:sz w:val="14"/>
          <w:szCs w:val="14"/>
          <w:lang w:val="en-US"/>
          <w:rPrChange w:author="Faruk Tuefekli" w:date="2019-12-12T09:09:14.0599957" w:id="1582782566">
            <w:rPr/>
          </w:rPrChange>
        </w:rPr>
        <w:pPrChange w:author="Faruk Tuefekli" w:date="2019-12-12T09:09:14.0599957" w:id="1253957842">
          <w:pPr/>
        </w:pPrChange>
      </w:pPr>
    </w:p>
    <w:p w:rsidR="00116BEA" w:rsidDel="32B6DBB4" w:rsidP="3B9C8968" w:rsidRDefault="00116BEA" w14:paraId="58D18957" w14:textId="43BE6927">
      <w:pPr>
        <w:rPr>
          <w:ins w:author="Faruk Tuefekli" w:date="2019-11-28T21:06:00Z" w:id="125"/>
          <w:del w:author="Faruk Tuefekli" w:date="2019-12-12T09:06:07.0940188" w:id="1533038141"/>
          <w:sz w:val="14"/>
          <w:lang w:val="en-US"/>
        </w:rPr>
      </w:pPr>
      <w:proofErr w:type="spellStart"/>
      <w:ins w:author="Faruk Tuefekli" w:date="2019-11-28T21:06:00Z" w:id="126">
        <w:proofErr w:type="spellEnd"/>
      </w:ins>
      <w:proofErr w:type="spellStart"/>
      <w:proofErr w:type="spellEnd"/>
    </w:p>
    <w:p w:rsidR="00116BEA" w:rsidP="3B9C8968" w:rsidRDefault="00116BEA" w14:paraId="74E320EA" w14:textId="77777777">
      <w:pPr>
        <w:rPr>
          <w:ins w:author="Faruk Tuefekli" w:date="2019-11-28T21:04:00Z" w:id="130"/>
          <w:sz w:val="14"/>
          <w:lang w:val="en-US"/>
        </w:rPr>
      </w:pPr>
    </w:p>
    <w:p w:rsidRPr="00C8023E" w:rsidR="00526358" w:rsidDel="5D8A34C6" w:rsidP="3D237E1A" w:rsidRDefault="00526358" w14:paraId="497118C3" w14:textId="364E140C">
      <w:pPr>
        <w:rPr>
          <w:del w:author="Faruk Tuefekli" w:date="2019-12-12T09:28:23.1609854" w:id="1531963393"/>
          <w:sz w:val="14"/>
          <w:szCs w:val="14"/>
          <w:highlight w:val="yellow"/>
          <w:lang w:val="en-US"/>
          <w:rPrChange w:author="Faruk Tuefekli" w:date="2019-12-12T09:27:52.9517533" w:id="755994052">
            <w:rPr/>
          </w:rPrChange>
        </w:rPr>
        <w:pPrChange w:author="Faruk Tuefekli" w:date="2019-12-12T09:27:52.9517533" w:id="1439333753">
          <w:pPr/>
        </w:pPrChange>
      </w:pPr>
      <w:ins w:author="Faruk Tuefekli" w:date="2019-12-12T09:27:22.9773011" w:id="1988035839"/>
      <w:ins w:author="Faruk Tuefekli" w:date="2019-12-12T09:27:52.9517533" w:id="977943535">
        <w:r w:rsidRPr="3D237E1A" w:rsidR="3D237E1A">
          <w:rPr>
            <w:sz w:val="14"/>
            <w:szCs w:val="14"/>
            <w:highlight w:val="yellow"/>
            <w:lang w:val="en-US"/>
            <w:rPrChange w:author="Faruk Tuefekli" w:date="2019-12-12T09:27:52.9517533" w:id="173265726">
              <w:rPr/>
            </w:rPrChange>
          </w:rPr>
          <w:t>FixCost</w:t>
        </w:r>
      </w:ins>
      <w:ins w:author="Faruk Tuefekli" w:date="2019-12-12T09:27:22.9773011" w:id="255208290"/>
      <w:ins w:author="Faruk Tuefekli" w:date="2019-12-12T09:27:52.9517533" w:id="597046863">
        <w:r w:rsidRPr="3D237E1A" w:rsidR="3D237E1A">
          <w:rPr>
            <w:sz w:val="14"/>
            <w:szCs w:val="14"/>
            <w:highlight w:val="yellow"/>
            <w:lang w:val="en-US"/>
            <w:rPrChange w:author="Faruk Tuefekli" w:date="2019-12-12T09:27:52.9517533" w:id="798810638">
              <w:rPr/>
            </w:rPrChange>
          </w:rPr>
          <w:t xml:space="preserve"> </w:t>
        </w:r>
      </w:ins>
      <w:ins w:author="Faruk Tuefekli" w:date="2019-12-12T09:28:23.1609854" w:id="1592866126">
        <w:r w:rsidRPr="3D237E1A" w:rsidR="5D8A34C6">
          <w:rPr>
            <w:sz w:val="14"/>
            <w:szCs w:val="14"/>
            <w:highlight w:val="yellow"/>
            <w:lang w:val="en-US"/>
            <w:rPrChange w:author="Faruk Tuefekli" w:date="2019-12-12T09:27:52.9517533" w:id="1966201683">
              <w:rPr/>
            </w:rPrChange>
          </w:rPr>
          <w:t xml:space="preserve">1 </w:t>
        </w:r>
      </w:ins>
      <w:ins w:author="Faruk Tuefekli" w:date="2019-12-12T09:27:52.9517533" w:id="252621804">
        <w:r w:rsidRPr="3D237E1A" w:rsidR="3D237E1A">
          <w:rPr>
            <w:sz w:val="14"/>
            <w:szCs w:val="14"/>
            <w:highlight w:val="yellow"/>
            <w:lang w:val="en-US"/>
            <w:rPrChange w:author="Faruk Tuefekli" w:date="2019-12-12T09:27:52.9517533" w:id="865438503">
              <w:rPr/>
            </w:rPrChange>
          </w:rPr>
          <w:t xml:space="preserve">= </w:t>
        </w:r>
      </w:ins>
      <w:ins w:author="Faruk Tuefekli" w:date="2019-12-12T09:27:22.9773011" w:id="2073844572">
        <w:r w:rsidRPr="43B9A76E" w:rsidR="43B9A76E">
          <w:rPr>
            <w:sz w:val="14"/>
            <w:szCs w:val="14"/>
            <w:highlight w:val="yellow"/>
            <w:lang w:val="en-US"/>
            <w:rPrChange w:author="Faruk Tuefekli" w:date="2019-12-12T09:27:22.9773011" w:id="958454554">
              <w:rPr/>
            </w:rPrChange>
          </w:rPr>
          <w:t>Fix</w:t>
        </w:r>
      </w:ins>
      <w:commentRangeStart w:id="798876518"/>
      <w:ins w:author="Faruk Tuefekli" w:date="2019-12-12T09:27:22.9773011" w:id="1344181986">
        <w:r w:rsidRPr="43B9A76E" w:rsidR="43B9A76E">
          <w:rPr>
            <w:sz w:val="14"/>
            <w:szCs w:val="14"/>
            <w:highlight w:val="yellow"/>
            <w:lang w:val="en-US"/>
            <w:rPrChange w:author="Faruk Tuefekli" w:date="2019-12-12T09:27:22.9773011" w:id="148380350">
              <w:rPr/>
            </w:rPrChange>
          </w:rPr>
          <w:t>CostType1</w:t>
        </w:r>
      </w:ins>
      <w:commentRangeEnd w:id="798876518"/>
      <w:r>
        <w:rPr>
          <w:rStyle w:val="CommentReference"/>
        </w:rPr>
        <w:commentReference w:id="798876518"/>
      </w:r>
      <w:ins w:author="Faruk Tuefekli" w:date="2019-12-12T09:27:22.9773011" w:id="69369146">
        <w:r w:rsidRPr="43B9A76E" w:rsidR="43B9A76E">
          <w:rPr>
            <w:sz w:val="14"/>
            <w:szCs w:val="14"/>
            <w:highlight w:val="yellow"/>
            <w:lang w:val="en-US"/>
            <w:rPrChange w:author="Faruk Tuefekli" w:date="2019-12-12T09:27:22.9773011" w:id="7216825">
              <w:rPr/>
            </w:rPrChange>
          </w:rPr>
          <w:t xml:space="preserve"> </w:t>
        </w:r>
      </w:ins>
      <w:ins w:author="Faruk Tuefekli" w:date="2019-12-12T09:27:52.9517533" w:id="643211088">
        <w:r w:rsidRPr="43B9A76E" w:rsidR="3D237E1A">
          <w:rPr>
            <w:sz w:val="14"/>
            <w:szCs w:val="14"/>
            <w:highlight w:val="yellow"/>
            <w:lang w:val="en-US"/>
            <w:rPrChange w:author="Faruk Tuefekli" w:date="2019-12-12T09:27:22.9773011" w:id="1043371667">
              <w:rPr/>
            </w:rPrChange>
          </w:rPr>
          <w:t xml:space="preserve">/  </w:t>
        </w:r>
      </w:ins>
      <w:ins w:author="Faruk Tuefekli" w:date="2019-12-12T09:28:23.1609854" w:id="277860665">
        <w:proofErr w:type="spellStart"/>
        <w:r w:rsidRPr="5D8A34C6" w:rsidR="5D8A34C6">
          <w:rPr>
            <w:sz w:val="14"/>
            <w:szCs w:val="14"/>
            <w:lang w:val="en-US"/>
            <w:rPrChange w:author="Faruk Tuefekli" w:date="2019-12-12T09:28:23.1609854" w:id="1194758835">
              <w:rPr/>
            </w:rPrChange>
          </w:rPr>
          <w:t>Net_productivity</w:t>
        </w:r>
        <w:proofErr w:type="spellEnd"/>
      </w:ins>
      <w:ins w:author="Faruk Tuefekli" w:date="2019-12-12T09:28:53.3600918" w:id="2004688853">
        <w:r w:rsidRPr="5D8A34C6" w:rsidR="32451040">
          <w:rPr>
            <w:sz w:val="14"/>
            <w:szCs w:val="14"/>
            <w:lang w:val="en-US"/>
            <w:rPrChange w:author="Faruk Tuefekli" w:date="2019-12-12T09:28:23.1609854" w:id="1864504804">
              <w:rPr/>
            </w:rPrChange>
          </w:rPr>
          <w:t xml:space="preserve">  </w:t>
        </w:r>
      </w:ins>
      <w:ins w:author="Faruk Tuefekli" w:date="2019-12-12T09:29:23.3724348" w:id="1321955966">
        <w:r w:rsidRPr="5D8A34C6" w:rsidR="1D0F689D">
          <w:rPr>
            <w:sz w:val="14"/>
            <w:szCs w:val="14"/>
            <w:lang w:val="en-US"/>
            <w:rPrChange w:author="Faruk Tuefekli" w:date="2019-12-12T09:28:23.1609854" w:id="605092366">
              <w:rPr/>
            </w:rPrChange>
          </w:rPr>
          <w:t xml:space="preserve"> </w:t>
        </w:r>
      </w:ins>
    </w:p>
    <w:p w:rsidR="5D8A34C6" w:rsidP="1D0F689D" w:rsidRDefault="5D8A34C6" w14:paraId="30FE29BC" w14:textId="72F3AC68">
      <w:pPr>
        <w:pStyle w:val="Standard"/>
        <w:rPr>
          <w:sz w:val="14"/>
          <w:szCs w:val="14"/>
          <w:lang w:val="en-US"/>
          <w:rPrChange w:author="Faruk Tuefekli" w:date="2019-12-12T09:29:23.3724348" w:id="22751692">
            <w:rPr/>
          </w:rPrChange>
        </w:rPr>
        <w:pPrChange w:author="Faruk Tuefekli" w:date="2019-12-12T09:29:23.3724348" w:id="149815599">
          <w:pPr/>
        </w:pPrChange>
      </w:pPr>
      <w:ins w:author="Faruk Tuefekli" w:date="2019-12-12T09:29:23.3724348" w:id="191236417">
        <w:r w:rsidRPr="1D0F689D" w:rsidR="1D0F689D">
          <w:rPr>
            <w:sz w:val="14"/>
            <w:szCs w:val="14"/>
            <w:lang w:val="en-US"/>
            <w:rPrChange w:author="Faruk Tuefekli" w:date="2019-12-12T09:29:23.3724348" w:id="840083352">
              <w:rPr/>
            </w:rPrChange>
          </w:rPr>
          <w:t>(</w:t>
        </w:r>
      </w:ins>
      <w:proofErr w:type="spellStart"/>
      <w:ins w:author="Faruk Tuefekli" w:date="2019-12-12T09:29:23.3724348" w:id="1229107559">
        <w:r w:rsidRPr="1D0F689D" w:rsidR="1D0F689D">
          <w:rPr>
            <w:sz w:val="14"/>
            <w:szCs w:val="14"/>
            <w:lang w:val="en-US"/>
            <w:rPrChange w:author="Faruk Tuefekli" w:date="2019-12-12T09:29:23.3724348" w:id="1830982176">
              <w:rPr/>
            </w:rPrChange>
          </w:rPr>
          <w:t>german</w:t>
        </w:r>
      </w:ins>
      <w:proofErr w:type="spellEnd"/>
      <w:ins w:author="Faruk Tuefekli" w:date="2019-12-12T09:29:23.3724348" w:id="43148985">
        <w:r w:rsidRPr="1D0F689D" w:rsidR="1D0F689D">
          <w:rPr>
            <w:sz w:val="14"/>
            <w:szCs w:val="14"/>
            <w:lang w:val="en-US"/>
            <w:rPrChange w:author="Faruk Tuefekli" w:date="2019-12-12T09:29:23.3724348" w:id="1719855455">
              <w:rPr/>
            </w:rPrChange>
          </w:rPr>
          <w:t xml:space="preserve"> Bereichskosten)</w:t>
        </w:r>
      </w:ins>
    </w:p>
    <w:p w:rsidRPr="00C8023E" w:rsidR="00526358" w:rsidDel="5D8A34C6" w:rsidP="43B9A76E" w:rsidRDefault="00526358" w14:paraId="59459A45" w14:textId="7A190DA0">
      <w:pPr>
        <w:rPr>
          <w:ins w:author="Faruk Tuefekli" w:date="2019-12-12T09:27:22.9773011" w:id="927553898"/>
          <w:del w:author="Faruk Tuefekli" w:date="2019-12-12T09:28:23.1609854" w:id="1272100944"/>
          <w:sz w:val="14"/>
          <w:szCs w:val="14"/>
          <w:highlight w:val="yellow"/>
          <w:lang w:val="en-US"/>
          <w:rPrChange w:author="Faruk Tuefekli" w:date="2019-12-12T09:27:22.9773011" w:id="463981320">
            <w:rPr/>
          </w:rPrChange>
        </w:rPr>
        <w:pPrChange w:author="Faruk Tuefekli" w:date="2019-12-12T09:27:22.9773011" w:id="761185980">
          <w:pPr/>
        </w:pPrChange>
      </w:pPr>
      <w:ins w:author="Faruk Tuefekli" w:date="2019-12-12T09:28:23.1609854" w:id="1716524797">
        <w:proofErr w:type="spellStart"/>
        <w:r w:rsidRPr="43B9A76E" w:rsidR="5D8A34C6">
          <w:rPr>
            <w:sz w:val="14"/>
            <w:szCs w:val="14"/>
            <w:highlight w:val="yellow"/>
            <w:lang w:val="en-US"/>
            <w:rPrChange w:author="Faruk Tuefekli" w:date="2019-12-12T09:27:22.9773011" w:id="1909626517">
              <w:rPr/>
            </w:rPrChange>
          </w:rPr>
          <w:t>FixCost</w:t>
        </w:r>
        <w:proofErr w:type="spellEnd"/>
        <w:r w:rsidRPr="43B9A76E" w:rsidR="5D8A34C6">
          <w:rPr>
            <w:sz w:val="14"/>
            <w:szCs w:val="14"/>
            <w:highlight w:val="yellow"/>
            <w:lang w:val="en-US"/>
            <w:rPrChange w:author="Faruk Tuefekli" w:date="2019-12-12T09:27:22.9773011" w:id="1948988096">
              <w:rPr/>
            </w:rPrChange>
          </w:rPr>
          <w:t xml:space="preserve"> 2 = </w:t>
        </w:r>
      </w:ins>
      <w:ins w:author="Faruk Tuefekli" w:date="2019-12-12T09:27:22.9773011" w:id="1465400366">
        <w:r w:rsidRPr="43B9A76E" w:rsidR="43B9A76E">
          <w:rPr>
            <w:sz w:val="14"/>
            <w:szCs w:val="14"/>
            <w:highlight w:val="yellow"/>
            <w:lang w:val="en-US"/>
            <w:rPrChange w:author="Faruk Tuefekli" w:date="2019-12-12T09:27:22.9773011" w:id="668381767">
              <w:rPr/>
            </w:rPrChange>
          </w:rPr>
          <w:t>Fix</w:t>
        </w:r>
        <w:r w:rsidRPr="43B9A76E" w:rsidR="43B9A76E">
          <w:rPr>
            <w:sz w:val="14"/>
            <w:szCs w:val="14"/>
            <w:highlight w:val="yellow"/>
            <w:lang w:val="en-US"/>
            <w:rPrChange w:author="Faruk Tuefekli" w:date="2019-12-12T09:27:22.9773011" w:id="272591020">
              <w:rPr/>
            </w:rPrChange>
          </w:rPr>
          <w:t xml:space="preserve">CostType2 </w:t>
        </w:r>
      </w:ins>
      <w:ins w:author="Faruk Tuefekli" w:date="2019-12-12T09:28:23.1609854" w:id="2090699438">
        <w:r w:rsidRPr="43B9A76E" w:rsidR="5D8A34C6">
          <w:rPr>
            <w:sz w:val="14"/>
            <w:szCs w:val="14"/>
            <w:highlight w:val="yellow"/>
            <w:lang w:val="en-US"/>
            <w:rPrChange w:author="Faruk Tuefekli" w:date="2019-12-12T09:27:22.9773011" w:id="529219572">
              <w:rPr/>
            </w:rPrChange>
          </w:rPr>
          <w:t xml:space="preserve">/ </w:t>
        </w:r>
      </w:ins>
      <w:ins w:author="Faruk Tuefekli" w:date="2019-12-12T09:28:23.1609854" w:id="2108559244">
        <w:proofErr w:type="spellStart"/>
        <w:r w:rsidRPr="5D8A34C6" w:rsidR="5D8A34C6">
          <w:rPr>
            <w:sz w:val="14"/>
            <w:szCs w:val="14"/>
            <w:lang w:val="en-US"/>
            <w:rPrChange w:author="Faruk Tuefekli" w:date="2019-12-12T09:28:23.1609854" w:id="823612214">
              <w:rPr/>
            </w:rPrChange>
          </w:rPr>
          <w:t>Net_productivity</w:t>
        </w:r>
        <w:proofErr w:type="spellEnd"/>
      </w:ins>
      <w:ins w:author="Faruk Tuefekli" w:date="2019-12-12T09:29:23.3724348" w:id="2054182972">
        <w:r w:rsidRPr="5D8A34C6" w:rsidR="1D0F689D">
          <w:rPr>
            <w:sz w:val="14"/>
            <w:szCs w:val="14"/>
            <w:lang w:val="en-US"/>
            <w:rPrChange w:author="Faruk Tuefekli" w:date="2019-12-12T09:28:23.1609854" w:id="2042365607">
              <w:rPr/>
            </w:rPrChange>
          </w:rPr>
          <w:t xml:space="preserve">  (</w:t>
        </w:r>
        <w:proofErr w:type="spellStart"/>
        <w:r w:rsidRPr="5D8A34C6" w:rsidR="1D0F689D">
          <w:rPr>
            <w:sz w:val="14"/>
            <w:szCs w:val="14"/>
            <w:lang w:val="en-US"/>
            <w:rPrChange w:author="Faruk Tuefekli" w:date="2019-12-12T09:28:23.1609854" w:id="1266947013">
              <w:rPr/>
            </w:rPrChange>
          </w:rPr>
          <w:t>german</w:t>
        </w:r>
        <w:proofErr w:type="spellEnd"/>
        <w:r w:rsidRPr="5D8A34C6" w:rsidR="1D0F689D">
          <w:rPr>
            <w:sz w:val="14"/>
            <w:szCs w:val="14"/>
            <w:lang w:val="en-US"/>
            <w:rPrChange w:author="Faruk Tuefekli" w:date="2019-12-12T09:28:23.1609854" w:id="832384849">
              <w:rPr/>
            </w:rPrChange>
          </w:rPr>
          <w:t xml:space="preserve"> Werkskosten) </w:t>
        </w:r>
      </w:ins>
    </w:p>
    <w:p w:rsidR="5D8A34C6" w:rsidP="1D0F689D" w:rsidRDefault="5D8A34C6" w14:paraId="7DCE1D71" w14:textId="1DB85B98">
      <w:pPr>
        <w:pStyle w:val="Standard"/>
        <w:rPr>
          <w:sz w:val="14"/>
          <w:szCs w:val="14"/>
          <w:lang w:val="en-US"/>
          <w:rPrChange w:author="Faruk Tuefekli" w:date="2019-12-12T09:29:23.3724348" w:id="1173649777">
            <w:rPr/>
          </w:rPrChange>
        </w:rPr>
        <w:pPrChange w:author="Faruk Tuefekli" w:date="2019-12-12T09:29:23.3724348" w:id="1076117680">
          <w:pPr/>
        </w:pPrChange>
      </w:pPr>
    </w:p>
    <w:p w:rsidRPr="00C8023E" w:rsidR="00526358" w:rsidP="1D0F689D" w:rsidRDefault="00526358" w14:paraId="479D21D2" w14:textId="15EC6F21">
      <w:pPr>
        <w:rPr>
          <w:sz w:val="14"/>
          <w:szCs w:val="14"/>
          <w:lang w:val="en-US"/>
          <w:rPrChange w:author="Faruk Tuefekli" w:date="2019-12-12T09:29:23.3724348" w:id="906877589">
            <w:rPr/>
          </w:rPrChange>
        </w:rPr>
        <w:pPrChange w:author="Faruk Tuefekli" w:date="2019-12-12T09:29:23.3724348" w:id="861045736">
          <w:pPr/>
        </w:pPrChange>
      </w:pPr>
      <w:ins w:author="Faruk Tuefekli" w:date="2019-12-12T09:27:22.9773011" w:id="1972510649">
        <w:r w:rsidRPr="43B9A76E" w:rsidR="43B9A76E">
          <w:rPr>
            <w:sz w:val="14"/>
            <w:szCs w:val="14"/>
            <w:highlight w:val="yellow"/>
            <w:lang w:val="en-US"/>
            <w:rPrChange w:author="Faruk Tuefekli" w:date="2019-12-12T09:27:22.9773011" w:id="1624413176">
              <w:rPr/>
            </w:rPrChange>
          </w:rPr>
          <w:t>F</w:t>
        </w:r>
      </w:ins>
      <w:ins w:author="Faruk Tuefekli" w:date="2019-12-12T09:28:53.3600918" w:id="1513971611">
        <w:r w:rsidRPr="43B9A76E" w:rsidR="32451040">
          <w:rPr>
            <w:sz w:val="14"/>
            <w:szCs w:val="14"/>
            <w:highlight w:val="yellow"/>
            <w:lang w:val="en-US"/>
            <w:rPrChange w:author="Faruk Tuefekli" w:date="2019-12-12T09:27:22.9773011" w:id="1724323058">
              <w:rPr/>
            </w:rPrChange>
          </w:rPr>
          <w:t xml:space="preserve">ixCost3 = </w:t>
        </w:r>
        <w:r w:rsidRPr="43B9A76E" w:rsidR="43B9A76E">
          <w:rPr>
            <w:sz w:val="14"/>
            <w:szCs w:val="14"/>
            <w:highlight w:val="yellow"/>
            <w:lang w:val="en-US"/>
            <w:rPrChange w:author="Faruk Tuefekli" w:date="2019-12-12T09:27:22.9773011" w:id="1354786416">
              <w:rPr/>
            </w:rPrChange>
          </w:rPr>
          <w:t>FixCostType3</w:t>
        </w:r>
        <w:r w:rsidRPr="32451040" w:rsidR="43B9A76E">
          <w:rPr>
            <w:sz w:val="14"/>
            <w:szCs w:val="14"/>
            <w:lang w:val="en-US"/>
            <w:rPrChange w:author="Faruk Tuefekli" w:date="2019-12-12T09:28:53.3600918" w:id="622428186">
              <w:rPr/>
            </w:rPrChange>
          </w:rPr>
          <w:t xml:space="preserve"> </w:t>
        </w:r>
        <w:r w:rsidRPr="32451040" w:rsidR="32451040">
          <w:rPr>
            <w:sz w:val="14"/>
            <w:szCs w:val="14"/>
            <w:lang w:val="en-US"/>
            <w:rPrChange w:author="Faruk Tuefekli" w:date="2019-12-12T09:28:53.3600918" w:id="2081996932">
              <w:rPr/>
            </w:rPrChange>
          </w:rPr>
          <w:t xml:space="preserve">/ </w:t>
        </w:r>
        <w:proofErr w:type="spellStart"/>
        <w:r w:rsidRPr="32451040" w:rsidR="32451040">
          <w:rPr>
            <w:sz w:val="14"/>
            <w:szCs w:val="14"/>
            <w:lang w:val="en-US"/>
            <w:rPrChange w:author="Faruk Tuefekli" w:date="2019-12-12T09:28:53.3600918" w:id="1701366919">
              <w:rPr/>
            </w:rPrChange>
          </w:rPr>
          <w:t>Net_productivity</w:t>
        </w:r>
        <w:proofErr w:type="spellEnd"/>
      </w:ins>
      <w:ins w:author="Faruk Tuefekli" w:date="2019-12-12T09:29:23.3724348" w:id="1947054476">
        <w:r w:rsidRPr="32451040" w:rsidR="1D0F689D">
          <w:rPr>
            <w:sz w:val="14"/>
            <w:szCs w:val="14"/>
            <w:lang w:val="en-US"/>
            <w:rPrChange w:author="Faruk Tuefekli" w:date="2019-12-12T09:28:53.3600918" w:id="90287053">
              <w:rPr/>
            </w:rPrChange>
          </w:rPr>
          <w:t xml:space="preserve"> (</w:t>
        </w:r>
        <w:proofErr w:type="spellStart"/>
        <w:r w:rsidRPr="32451040" w:rsidR="1D0F689D">
          <w:rPr>
            <w:sz w:val="14"/>
            <w:szCs w:val="14"/>
            <w:lang w:val="en-US"/>
            <w:rPrChange w:author="Faruk Tuefekli" w:date="2019-12-12T09:28:53.3600918" w:id="873680317">
              <w:rPr/>
            </w:rPrChange>
          </w:rPr>
          <w:t>german</w:t>
        </w:r>
        <w:proofErr w:type="spellEnd"/>
        <w:r w:rsidRPr="32451040" w:rsidR="1D0F689D">
          <w:rPr>
            <w:sz w:val="14"/>
            <w:szCs w:val="14"/>
            <w:lang w:val="en-US"/>
            <w:rPrChange w:author="Faruk Tuefekli" w:date="2019-12-12T09:28:53.3600918" w:id="1158845055">
              <w:rPr/>
            </w:rPrChange>
          </w:rPr>
          <w:t xml:space="preserve"> BU SGA) </w:t>
        </w:r>
      </w:ins>
    </w:p>
    <w:p w:rsidRPr="00C8023E" w:rsidR="00526358" w:rsidDel="43B9A76E" w:rsidP="3B9C8968" w:rsidRDefault="00526358" w14:paraId="13083211" w14:textId="77777777">
      <w:pPr>
        <w:rPr>
          <w:del w:author="Faruk Tuefekli" w:date="2019-12-12T09:27:22.9773011" w:id="767480756"/>
          <w:sz w:val="14"/>
          <w:lang w:val="en-US"/>
        </w:rPr>
      </w:pPr>
    </w:p>
    <w:p w:rsidR="43B9A76E" w:rsidDel="3A609C87" w:rsidP="3810230F" w:rsidRDefault="43B9A76E" w14:paraId="58208869">
      <w:pPr>
        <w:pStyle w:val="Standard"/>
        <w:rPr>
          <w:del w:author="Faruk Tuefekli" w:date="2019-12-12T09:41:55.8617648" w:id="1619668996"/>
          <w:sz w:val="14"/>
          <w:szCs w:val="14"/>
          <w:lang w:val="en-US"/>
          <w:rPrChange w:author="Faruk Tuefekli" w:date="2019-12-12T09:41:25.4716695" w:id="796105630">
            <w:rPr/>
          </w:rPrChange>
        </w:rPr>
        <w:pPrChange w:author="Faruk Tuefekli" w:date="2019-12-12T09:41:25.4716695" w:id="1199512220">
          <w:pPr/>
        </w:pPrChange>
      </w:pPr>
      <w:ins w:author="Faruk Tuefekli" w:date="2019-12-12T09:41:25.4716695" w:id="170053719">
        <w:r w:rsidRPr="3810230F" w:rsidR="3810230F">
          <w:rPr>
            <w:sz w:val="14"/>
            <w:szCs w:val="14"/>
            <w:lang w:val="en-US"/>
            <w:rPrChange w:author="Faruk Tuefekli" w:date="2019-12-12T09:41:25.4716695" w:id="979410055">
              <w:rPr/>
            </w:rPrChange>
          </w:rPr>
          <w:t>P</w:t>
        </w:r>
      </w:ins>
      <w:ins w:author="Faruk Tuefekli" w:date="2019-12-12T09:41:55.8617648" w:id="1695558102">
        <w:r w:rsidRPr="3810230F" w:rsidR="3A609C87">
          <w:rPr>
            <w:sz w:val="14"/>
            <w:szCs w:val="14"/>
            <w:lang w:val="en-US"/>
            <w:rPrChange w:author="Faruk Tuefekli" w:date="2019-12-12T09:41:25.4716695" w:id="2006651318">
              <w:rPr/>
            </w:rPrChange>
          </w:rPr>
          <w:t>roductivity_cost</w:t>
        </w:r>
        <w:r w:rsidRPr="3810230F" w:rsidR="3A609C87">
          <w:rPr>
            <w:sz w:val="14"/>
            <w:szCs w:val="14"/>
            <w:lang w:val="en-US"/>
            <w:rPrChange w:author="Faruk Tuefekli" w:date="2019-12-12T09:41:25.4716695" w:id="1731060943">
              <w:rPr/>
            </w:rPrChange>
          </w:rPr>
          <w:t xml:space="preserve"> = </w:t>
        </w:r>
      </w:ins>
      <w:ins w:author="Faruk Tuefekli" w:date="2019-12-12T09:41:55.8617648" w:id="1713460457">
        <w:r w:rsidRPr="3A609C87" w:rsidR="3A609C87">
          <w:rPr>
            <w:sz w:val="14"/>
            <w:szCs w:val="14"/>
            <w:highlight w:val="yellow"/>
            <w:lang w:val="en-US"/>
            <w:rPrChange w:author="Faruk Tuefekli" w:date="2019-12-12T09:41:55.8617648" w:id="994828085">
              <w:rPr/>
            </w:rPrChange>
          </w:rPr>
          <w:t>FixCost</w:t>
        </w:r>
      </w:ins>
      <w:ins w:author="Faruk Tuefekli" w:date="2019-12-12T09:41:55.8617648" w:id="382265426">
        <w:r w:rsidRPr="3A609C87" w:rsidR="3A609C87">
          <w:rPr>
            <w:sz w:val="14"/>
            <w:szCs w:val="14"/>
            <w:highlight w:val="yellow"/>
            <w:lang w:val="en-US"/>
            <w:rPrChange w:author="Faruk Tuefekli" w:date="2019-12-12T09:41:55.8617648" w:id="416031516">
              <w:rPr/>
            </w:rPrChange>
          </w:rPr>
          <w:t xml:space="preserve"> 1 + </w:t>
        </w:r>
      </w:ins>
      <w:ins w:author="Faruk Tuefekli" w:date="2019-12-12T09:41:55.8617648" w:id="2012435931">
        <w:r w:rsidRPr="3A609C87" w:rsidR="3A609C87">
          <w:rPr>
            <w:sz w:val="14"/>
            <w:szCs w:val="14"/>
            <w:highlight w:val="yellow"/>
            <w:lang w:val="en-US"/>
            <w:rPrChange w:author="Faruk Tuefekli" w:date="2019-12-12T09:41:55.8617648" w:id="1143212070">
              <w:rPr/>
            </w:rPrChange>
          </w:rPr>
          <w:t>FixCost</w:t>
        </w:r>
      </w:ins>
      <w:ins w:author="Faruk Tuefekli" w:date="2019-12-12T09:41:55.8617648" w:id="1772319916">
        <w:r w:rsidRPr="3A609C87" w:rsidR="3A609C87">
          <w:rPr>
            <w:sz w:val="14"/>
            <w:szCs w:val="14"/>
            <w:highlight w:val="yellow"/>
            <w:lang w:val="en-US"/>
            <w:rPrChange w:author="Faruk Tuefekli" w:date="2019-12-12T09:41:55.8617648" w:id="2101599542">
              <w:rPr/>
            </w:rPrChange>
          </w:rPr>
          <w:t xml:space="preserve"> 2 + FixCost 3</w:t>
        </w:r>
      </w:ins>
    </w:p>
    <w:p w:rsidR="3A609C87" w:rsidP="3A609C87" w:rsidRDefault="3A609C87" w14:paraId="477C3577" w14:textId="13E3766E">
      <w:pPr>
        <w:pStyle w:val="Standard"/>
        <w:rPr>
          <w:sz w:val="14"/>
          <w:szCs w:val="14"/>
          <w:lang w:val="en-US"/>
          <w:rPrChange w:author="Faruk Tuefekli" w:date="2019-12-12T09:41:55.8617648" w:id="337199647">
            <w:rPr/>
          </w:rPrChange>
        </w:rPr>
        <w:pPrChange w:author="Faruk Tuefekli" w:date="2019-12-12T09:41:55.8617648" w:id="1547636312">
          <w:pPr/>
        </w:pPrChange>
      </w:pPr>
    </w:p>
    <w:p w:rsidR="59341B44" w:rsidP="59341B44" w:rsidRDefault="59341B44" w14:paraId="0DFD9262" w14:textId="5E806519">
      <w:pPr>
        <w:pStyle w:val="Standard"/>
        <w:rPr>
          <w:ins w:author="Faruk Tuefekli" w:date="2019-12-12T09:44:27.4442215" w:id="425279888"/>
          <w:sz w:val="14"/>
          <w:szCs w:val="14"/>
          <w:lang w:val="en-US"/>
          <w:rPrChange w:author="Faruk Tuefekli" w:date="2019-12-12T09:44:27.4442215" w:id="1979466330">
            <w:rPr/>
          </w:rPrChange>
        </w:rPr>
        <w:pPrChange w:author="Faruk Tuefekli" w:date="2019-12-12T09:44:27.4442215" w:id="830054570">
          <w:pPr/>
        </w:pPrChange>
      </w:pPr>
    </w:p>
    <w:p w:rsidR="78D784E6" w:rsidP="2030F300" w:rsidRDefault="78D784E6" w14:paraId="25687C45" w14:textId="03CD81D8">
      <w:pPr>
        <w:pStyle w:val="Standard"/>
        <w:rPr>
          <w:sz w:val="14"/>
          <w:szCs w:val="14"/>
          <w:lang w:val="en-US"/>
          <w:rPrChange w:author="Faruk Tuefekli" w:date="2019-12-12T09:34:48.270371" w:id="287907748">
            <w:rPr/>
          </w:rPrChange>
        </w:rPr>
        <w:pPrChange w:author="Faruk Tuefekli" w:date="2019-12-12T09:34:48.270371" w:id="1345092598">
          <w:pPr/>
        </w:pPrChange>
      </w:pPr>
      <w:ins w:author="Faruk Tuefekli" w:date="2019-12-12T09:29:53.4559856" w:id="2138238076">
        <w:r w:rsidRPr="78D784E6" w:rsidR="78D784E6">
          <w:rPr>
            <w:sz w:val="14"/>
            <w:szCs w:val="14"/>
            <w:lang w:val="en-US"/>
            <w:rPrChange w:author="Faruk Tuefekli" w:date="2019-12-12T09:29:53.4559856" w:id="1631989357">
              <w:rPr/>
            </w:rPrChange>
          </w:rPr>
          <w:t>4.3 Freight Cost</w:t>
        </w:r>
      </w:ins>
      <w:ins w:author="Faruk Tuefekli" w:date="2019-12-12T09:34:17.919118" w:id="1541164458">
        <w:r w:rsidRPr="78D784E6" w:rsidR="4108B572">
          <w:rPr>
            <w:sz w:val="14"/>
            <w:szCs w:val="14"/>
            <w:lang w:val="en-US"/>
            <w:rPrChange w:author="Faruk Tuefekli" w:date="2019-12-12T09:29:53.4559856" w:id="1917034567">
              <w:rPr/>
            </w:rPrChange>
          </w:rPr>
          <w:t xml:space="preserve"> (</w:t>
        </w:r>
        <w:proofErr w:type="spellStart"/>
        <w:r w:rsidRPr="78D784E6" w:rsidR="4108B572">
          <w:rPr>
            <w:sz w:val="14"/>
            <w:szCs w:val="14"/>
            <w:lang w:val="en-US"/>
            <w:rPrChange w:author="Faruk Tuefekli" w:date="2019-12-12T09:29:53.4559856" w:id="1685473817">
              <w:rPr/>
            </w:rPrChange>
          </w:rPr>
          <w:t xml:space="preserve">german</w:t>
        </w:r>
        <w:proofErr w:type="spellEnd"/>
        <w:r w:rsidRPr="78D784E6" w:rsidR="4108B572">
          <w:rPr>
            <w:sz w:val="14"/>
            <w:szCs w:val="14"/>
            <w:lang w:val="en-US"/>
            <w:rPrChange w:author="Faruk Tuefekli" w:date="2019-12-12T09:29:53.4559856" w:id="248124449">
              <w:rPr/>
            </w:rPrChange>
          </w:rPr>
          <w:t xml:space="preserve"> </w:t>
        </w:r>
      </w:ins>
      <w:ins w:author="Faruk Tuefekli" w:date="2019-12-12T09:34:48.270371" w:id="1659767761">
        <w:r w:rsidRPr="78D784E6" w:rsidR="2030F300">
          <w:rPr>
            <w:sz w:val="14"/>
            <w:szCs w:val="14"/>
            <w:lang w:val="en-US"/>
            <w:rPrChange w:author="Faruk Tuefekli" w:date="2019-12-12T09:29:53.4559856" w:id="1635951282">
              <w:rPr/>
            </w:rPrChange>
          </w:rPr>
          <w:t xml:space="preserve">Frachtkosten</w:t>
        </w:r>
        <w:r w:rsidRPr="2030F300" w:rsidR="2030F300">
          <w:rPr>
            <w:sz w:val="14"/>
            <w:szCs w:val="14"/>
            <w:lang w:val="en-US"/>
            <w:rPrChange w:author="Faruk Tuefekli" w:date="2019-12-12T09:34:48.270371" w:id="2028395008">
              <w:rPr/>
            </w:rPrChange>
          </w:rPr>
          <w:t>)</w:t>
        </w:r>
      </w:ins>
    </w:p>
    <w:p w:rsidR="78D784E6" w:rsidP="40B14BE3" w:rsidRDefault="78D784E6" w14:paraId="5B041853" w14:textId="6657F109">
      <w:pPr>
        <w:pStyle w:val="Standard"/>
        <w:rPr>
          <w:sz w:val="14"/>
          <w:szCs w:val="14"/>
          <w:lang w:val="en-US"/>
          <w:rPrChange w:author="Faruk Tuefekli" w:date="2019-12-12T09:30:53.6080882" w:id="292947136">
            <w:rPr/>
          </w:rPrChange>
        </w:rPr>
        <w:pPrChange w:author="Faruk Tuefekli" w:date="2019-12-12T09:30:53.6080882" w:id="1858483580">
          <w:pPr/>
        </w:pPrChange>
      </w:pPr>
      <w:ins w:author="Faruk Tuefekli" w:date="2019-12-12T09:30:53.6080882" w:id="165739405">
        <w:r w:rsidRPr="40B14BE3" w:rsidR="40B14BE3">
          <w:rPr>
            <w:sz w:val="14"/>
            <w:szCs w:val="14"/>
            <w:lang w:val="en-US"/>
            <w:rPrChange w:author="Faruk Tuefekli" w:date="2019-12-12T09:30:53.6080882" w:id="482131411">
              <w:rPr/>
            </w:rPrChange>
          </w:rPr>
          <w:t>Use 0,07</w:t>
        </w:r>
      </w:ins>
    </w:p>
    <w:p w:rsidR="4675681F" w:rsidP="4675681F" w:rsidRDefault="4675681F" w14:paraId="2AC10B0E" w14:textId="39414AC9">
      <w:pPr>
        <w:pStyle w:val="Standard"/>
        <w:rPr>
          <w:ins w:author="Faruk Tuefekli" w:date="2019-12-12T09:44:35.4522414" w:id="208233358"/>
          <w:sz w:val="14"/>
          <w:szCs w:val="14"/>
          <w:lang w:val="en-US"/>
          <w:rPrChange w:author="Faruk Tuefekli" w:date="2019-12-12T09:44:35.4522414" w:id="849668308">
            <w:rPr/>
          </w:rPrChange>
        </w:rPr>
        <w:pPrChange w:author="Faruk Tuefekli" w:date="2019-12-12T09:44:35.4522414" w:id="970904280">
          <w:pPr/>
        </w:pPrChange>
      </w:pPr>
    </w:p>
    <w:p w:rsidR="66E9B12D" w:rsidP="4675681F" w:rsidRDefault="66E9B12D" w14:paraId="51C98E09" w14:textId="642895ED">
      <w:pPr>
        <w:pStyle w:val="Standard"/>
        <w:rPr>
          <w:sz w:val="14"/>
          <w:szCs w:val="14"/>
          <w:lang w:val="en-US"/>
          <w:rPrChange w:author="Faruk Tuefekli" w:date="2019-12-12T09:44:35.4522414" w:id="874571210">
            <w:rPr/>
          </w:rPrChange>
        </w:rPr>
        <w:pPrChange w:author="Faruk Tuefekli" w:date="2019-12-12T09:44:35.4522414" w:id="1224580310">
          <w:pPr/>
        </w:pPrChange>
      </w:pPr>
      <w:ins w:author="Faruk Tuefekli" w:date="2019-12-12T09:30:23.5145481" w:id="264976411">
        <w:r w:rsidRPr="66E9B12D" w:rsidR="66E9B12D">
          <w:rPr>
            <w:sz w:val="14"/>
            <w:szCs w:val="14"/>
            <w:lang w:val="en-US"/>
            <w:rPrChange w:author="Faruk Tuefekli" w:date="2019-12-12T09:30:23.5145481" w:id="252284685">
              <w:rPr/>
            </w:rPrChange>
          </w:rPr>
          <w:t>4.4 Packing Cost</w:t>
        </w:r>
      </w:ins>
      <w:ins w:author="Faruk Tuefekli" w:date="2019-12-12T09:34:48.270371" w:id="167510079">
        <w:r w:rsidRPr="66E9B12D" w:rsidR="2030F300">
          <w:rPr>
            <w:sz w:val="14"/>
            <w:szCs w:val="14"/>
            <w:lang w:val="en-US"/>
            <w:rPrChange w:author="Faruk Tuefekli" w:date="2019-12-12T09:30:23.5145481" w:id="2058421653">
              <w:rPr/>
            </w:rPrChange>
          </w:rPr>
          <w:t xml:space="preserve"> (</w:t>
        </w:r>
        <w:r w:rsidRPr="66E9B12D" w:rsidR="2030F300">
          <w:rPr>
            <w:sz w:val="14"/>
            <w:szCs w:val="14"/>
            <w:lang w:val="en-US"/>
            <w:rPrChange w:author="Faruk Tuefekli" w:date="2019-12-12T09:30:23.5145481" w:id="1442017376">
              <w:rPr/>
            </w:rPrChange>
          </w:rPr>
          <w:t xml:space="preserve">german</w:t>
        </w:r>
        <w:r w:rsidRPr="66E9B12D" w:rsidR="2030F300">
          <w:rPr>
            <w:sz w:val="14"/>
            <w:szCs w:val="14"/>
            <w:lang w:val="en-US"/>
            <w:rPrChange w:author="Faruk Tuefekli" w:date="2019-12-12T09:30:23.5145481" w:id="106915463">
              <w:rPr/>
            </w:rPrChange>
          </w:rPr>
          <w:t xml:space="preserve"> </w:t>
        </w:r>
      </w:ins>
      <w:ins w:author="Faruk Tuefekli" w:date="2019-12-12T09:35:18.6377993" w:id="1928273837">
        <w:r w:rsidRPr="66E9B12D" w:rsidR="7AB10595">
          <w:rPr>
            <w:sz w:val="14"/>
            <w:szCs w:val="14"/>
            <w:lang w:val="en-US"/>
            <w:rPrChange w:author="Faruk Tuefekli" w:date="2019-12-12T09:30:23.5145481" w:id="1693189642">
              <w:rPr/>
            </w:rPrChange>
          </w:rPr>
          <w:t xml:space="preserve">Verpackungkosten)</w:t>
        </w:r>
      </w:ins>
    </w:p>
    <w:p w:rsidR="66E9B12D" w:rsidDel="40B14BE3" w:rsidP="66E9B12D" w:rsidRDefault="66E9B12D" w14:paraId="18F058AB" w14:textId="171DBC84">
      <w:pPr>
        <w:pStyle w:val="Standard"/>
        <w:rPr>
          <w:del w:author="Faruk Tuefekli" w:date="2019-12-12T09:30:53.6080882" w:id="655184280"/>
          <w:sz w:val="14"/>
          <w:szCs w:val="14"/>
          <w:lang w:val="en-US"/>
          <w:rPrChange w:author="Faruk Tuefekli" w:date="2019-12-12T09:30:23.5145481" w:id="1945974894">
            <w:rPr/>
          </w:rPrChange>
        </w:rPr>
        <w:pPrChange w:author="Faruk Tuefekli" w:date="2019-12-12T09:30:23.5145481" w:id="580556605">
          <w:pPr/>
        </w:pPrChange>
      </w:pPr>
    </w:p>
    <w:p w:rsidRPr="00EC2852" w:rsidR="00CE0CF3" w:rsidP="4675681F" w:rsidRDefault="00CE0CF3" w14:paraId="36997F63" w14:textId="54F1C32E">
      <w:pPr>
        <w:pStyle w:val="Standard"/>
        <w:rPr>
          <w:sz w:val="14"/>
          <w:szCs w:val="14"/>
          <w:lang w:val="en-US"/>
          <w:rPrChange w:author="Faruk Tuefekli" w:date="2019-12-12T09:44:35.4522414" w:id="267460764">
            <w:rPr/>
          </w:rPrChange>
        </w:rPr>
        <w:pPrChange w:author="Faruk Tuefekli" w:date="2019-12-12T09:44:35.4522414" w:id="506259986">
          <w:pPr/>
        </w:pPrChange>
      </w:pPr>
      <w:ins w:author="Faruk Tuefekli" w:date="2019-12-12T09:30:53.6080882" w:id="1769503926">
        <w:r w:rsidRPr="40B14BE3" w:rsidR="40B14BE3">
          <w:rPr>
            <w:sz w:val="14"/>
            <w:szCs w:val="14"/>
            <w:lang w:val="en-US"/>
            <w:rPrChange w:author="Faruk Tuefekli" w:date="2019-12-12T09:30:53.6080882" w:id="376988524">
              <w:rPr/>
            </w:rPrChange>
          </w:rPr>
          <w:t>Use 0,07</w:t>
        </w:r>
      </w:ins>
    </w:p>
    <w:p w:rsidR="4675681F" w:rsidP="4675681F" w:rsidRDefault="4675681F" w14:paraId="579D316E" w14:textId="39414AC9">
      <w:pPr>
        <w:pStyle w:val="Standard"/>
        <w:rPr>
          <w:ins w:author="Faruk Tuefekli" w:date="2019-12-12T09:44:35.4522414" w:id="1557832743"/>
          <w:sz w:val="14"/>
          <w:szCs w:val="14"/>
          <w:lang w:val="en-US"/>
          <w:rPrChange w:author="Faruk Tuefekli" w:date="2019-12-12T09:44:35.4522414" w:id="1239672250">
            <w:rPr/>
          </w:rPrChange>
        </w:rPr>
        <w:pPrChange w:author="Faruk Tuefekli" w:date="2019-12-12T09:44:35.4522414" w:id="408830167">
          <w:pPr/>
        </w:pPrChange>
      </w:pPr>
    </w:p>
    <w:p w:rsidR="40B14BE3" w:rsidP="4AC61BF3" w:rsidRDefault="40B14BE3" w14:paraId="54EABE3E" w14:textId="79B2015A">
      <w:pPr>
        <w:pStyle w:val="Standard"/>
        <w:rPr>
          <w:ins w:author="Faruk Tuefekli" w:date="2019-12-12T09:35:49.1436464" w:id="1897141883"/>
          <w:sz w:val="14"/>
          <w:szCs w:val="14"/>
          <w:lang w:val="en-US"/>
          <w:rPrChange w:author="Faruk Tuefekli" w:date="2019-12-12T09:35:49.1436464" w:id="483969339">
            <w:rPr/>
          </w:rPrChange>
        </w:rPr>
        <w:pPrChange w:author="Faruk Tuefekli" w:date="2019-12-12T09:35:49.1436464" w:id="1426257667">
          <w:pPr/>
        </w:pPrChange>
      </w:pPr>
      <w:ins w:author="Faruk Tuefekli" w:date="2019-12-12T09:34:17.919118" w:id="681722316">
        <w:r w:rsidRPr="4108B572" w:rsidR="4108B572">
          <w:rPr>
            <w:sz w:val="14"/>
            <w:szCs w:val="14"/>
            <w:lang w:val="en-US"/>
            <w:rPrChange w:author="Faruk Tuefekli" w:date="2019-12-12T09:34:17.919118" w:id="803150466">
              <w:rPr/>
            </w:rPrChange>
          </w:rPr>
          <w:t xml:space="preserve">4.5 </w:t>
        </w:r>
        <w:r w:rsidRPr="4108B572" w:rsidR="4108B572">
          <w:rPr>
            <w:sz w:val="14"/>
            <w:szCs w:val="14"/>
            <w:lang w:val="en-US"/>
            <w:rPrChange w:author="Faruk Tuefekli" w:date="2019-12-12T09:34:17.919118" w:id="317764517">
              <w:rPr/>
            </w:rPrChange>
          </w:rPr>
          <w:t xml:space="preserve">Recovery_loss</w:t>
        </w:r>
        <w:r w:rsidRPr="4108B572" w:rsidR="4108B572">
          <w:rPr>
            <w:sz w:val="14"/>
            <w:szCs w:val="14"/>
            <w:lang w:val="en-US"/>
            <w:rPrChange w:author="Faruk Tuefekli" w:date="2019-12-12T09:34:17.919118" w:id="1805434154">
              <w:rPr/>
            </w:rPrChange>
          </w:rPr>
          <w:t xml:space="preserve"> </w:t>
        </w:r>
      </w:ins>
      <w:ins w:author="Faruk Tuefekli" w:date="2019-12-12T09:35:18.6377993" w:id="935688951">
        <w:r w:rsidRPr="4108B572" w:rsidR="7AB10595">
          <w:rPr>
            <w:sz w:val="14"/>
            <w:szCs w:val="14"/>
            <w:lang w:val="en-US"/>
            <w:rPrChange w:author="Faruk Tuefekli" w:date="2019-12-12T09:34:17.919118" w:id="1274973243">
              <w:rPr/>
            </w:rPrChange>
          </w:rPr>
          <w:t xml:space="preserve"> </w:t>
        </w:r>
      </w:ins>
    </w:p>
    <w:p w:rsidR="4AC61BF3" w:rsidP="43570BC1" w:rsidRDefault="4AC61BF3" w14:paraId="48AEAC23" w14:textId="4944C3CB">
      <w:pPr>
        <w:pStyle w:val="Standard"/>
        <w:rPr>
          <w:ins w:author="Faruk Tuefekli" w:date="2019-12-12T09:39:54.0058488" w:id="432396534"/>
          <w:sz w:val="14"/>
          <w:szCs w:val="14"/>
          <w:lang w:val="en-US"/>
          <w:rPrChange w:author="Faruk Tuefekli" w:date="2019-12-12T09:39:54.0058488" w:id="35609650">
            <w:rPr/>
          </w:rPrChange>
        </w:rPr>
        <w:pPrChange w:author="Faruk Tuefekli" w:date="2019-12-12T09:39:54.0058488" w:id="1607712847">
          <w:pPr/>
        </w:pPrChange>
      </w:pPr>
      <w:ins w:author="Faruk Tuefekli" w:date="2019-12-12T09:35:49.1436464" w:id="1749583550">
        <w:r w:rsidRPr="4AC61BF3" w:rsidR="4AC61BF3">
          <w:rPr>
            <w:sz w:val="14"/>
            <w:szCs w:val="14"/>
            <w:lang w:val="en-US"/>
            <w:rPrChange w:author="Faruk Tuefekli" w:date="2019-12-12T09:35:49.1436464" w:id="522604389">
              <w:rPr/>
            </w:rPrChange>
          </w:rPr>
          <w:t xml:space="preserve">Recovery_loss</w:t>
        </w:r>
      </w:ins>
      <w:ins w:author="Faruk Tuefekli" w:date="2019-12-12T09:36:19.5253962" w:id="787947538">
        <w:r w:rsidRPr="4AC61BF3" w:rsidR="4D13A21D">
          <w:rPr>
            <w:sz w:val="14"/>
            <w:szCs w:val="14"/>
            <w:lang w:val="en-US"/>
            <w:rPrChange w:author="Faruk Tuefekli" w:date="2019-12-12T09:35:49.1436464" w:id="2096814001">
              <w:rPr/>
            </w:rPrChange>
          </w:rPr>
          <w:t xml:space="preserve">_</w:t>
        </w:r>
      </w:ins>
      <w:ins w:author="Faruk Tuefekli" w:date="2019-12-12T09:36:49.8659617" w:id="588198143">
        <w:r w:rsidRPr="4AC61BF3" w:rsidR="7CFAD7B1">
          <w:rPr>
            <w:sz w:val="14"/>
            <w:szCs w:val="14"/>
            <w:lang w:val="en-US"/>
            <w:rPrChange w:author="Faruk Tuefekli" w:date="2019-12-12T09:35:49.1436464" w:id="1183949800">
              <w:rPr/>
            </w:rPrChange>
          </w:rPr>
          <w:t xml:space="preserve">cost</w:t>
        </w:r>
      </w:ins>
      <w:ins w:author="Faruk Tuefekli" w:date="2019-12-12T09:35:49.1436464" w:id="629688519">
        <w:r w:rsidRPr="4AC61BF3" w:rsidR="4AC61BF3">
          <w:rPr>
            <w:sz w:val="14"/>
            <w:szCs w:val="14"/>
            <w:lang w:val="en-US"/>
            <w:rPrChange w:author="Faruk Tuefekli" w:date="2019-12-12T09:35:49.1436464" w:id="1042888780">
              <w:rPr/>
            </w:rPrChange>
          </w:rPr>
          <w:t xml:space="preserve"> = </w:t>
        </w:r>
      </w:ins>
      <w:ins w:author="Faruk Tuefekli" w:date="2019-12-12T09:36:19.5253962" w:id="1859995886">
        <w:r w:rsidRPr="4AC61BF3" w:rsidR="4D13A21D">
          <w:rPr>
            <w:sz w:val="14"/>
            <w:szCs w:val="14"/>
            <w:lang w:val="en-US"/>
            <w:rPrChange w:author="Faruk Tuefekli" w:date="2019-12-12T09:35:49.1436464" w:id="1079580055">
              <w:rPr/>
            </w:rPrChange>
          </w:rPr>
          <w:t xml:space="preserve">(</w:t>
        </w:r>
        <w:r w:rsidRPr="4D13A21D" w:rsidR="4D13A21D">
          <w:rPr>
            <w:sz w:val="14"/>
            <w:szCs w:val="14"/>
            <w:lang w:val="en-US"/>
            <w:rPrChange w:author="Faruk Tuefekli" w:date="2019-12-12T09:36:19.5253962" w:id="1277218426">
              <w:rPr/>
            </w:rPrChange>
          </w:rPr>
          <w:t>1</w:t>
        </w:r>
      </w:ins>
      <w:ins w:author="Faruk Tuefekli" w:date="2019-12-12T09:37:52.3823187" w:id="1339858791">
        <w:r w:rsidRPr="4D13A21D" w:rsidR="01D6038A">
          <w:rPr>
            <w:sz w:val="14"/>
            <w:szCs w:val="14"/>
            <w:lang w:val="en-US"/>
            <w:rPrChange w:author="Faruk Tuefekli" w:date="2019-12-12T09:36:19.5253962" w:id="644569214">
              <w:rPr/>
            </w:rPrChange>
          </w:rPr>
          <w:t>00</w:t>
        </w:r>
      </w:ins>
      <w:ins w:author="Faruk Tuefekli" w:date="2019-12-12T09:36:19.5253962" w:id="1862143999">
        <w:r w:rsidRPr="4D13A21D" w:rsidR="4D13A21D">
          <w:rPr>
            <w:sz w:val="14"/>
            <w:szCs w:val="14"/>
            <w:lang w:val="en-US"/>
            <w:rPrChange w:author="Faruk Tuefekli" w:date="2019-12-12T09:36:19.5253962" w:id="2103841574">
              <w:rPr/>
            </w:rPrChange>
          </w:rPr>
          <w:t xml:space="preserve">- </w:t>
        </w:r>
        <w:r w:rsidRPr="4D13A21D" w:rsidR="4D13A21D">
          <w:rPr>
            <w:sz w:val="14"/>
            <w:szCs w:val="14"/>
            <w:lang w:val="en-US"/>
            <w:rPrChange w:author="Faruk Tuefekli" w:date="2019-12-12T09:36:19.5253962" w:id="1697092780">
              <w:rPr/>
            </w:rPrChange>
          </w:rPr>
          <w:t>recovery</w:t>
        </w:r>
      </w:ins>
      <w:ins w:author="Faruk Tuefekli" w:date="2019-12-12T09:37:20.2254339" w:id="815592349">
        <w:r w:rsidRPr="4D13A21D" w:rsidR="09B153EA">
          <w:rPr>
            <w:sz w:val="14"/>
            <w:szCs w:val="14"/>
            <w:lang w:val="en-US"/>
            <w:rPrChange w:author="Faruk Tuefekli" w:date="2019-12-12T09:36:19.5253962" w:id="1534076833">
              <w:rPr/>
            </w:rPrChange>
          </w:rPr>
          <w:t xml:space="preserve">_total</w:t>
        </w:r>
        <w:r w:rsidRPr="4D13A21D" w:rsidR="09B153EA">
          <w:rPr>
            <w:sz w:val="14"/>
            <w:szCs w:val="14"/>
            <w:lang w:val="en-US"/>
            <w:rPrChange w:author="Faruk Tuefekli" w:date="2019-12-12T09:36:19.5253962" w:id="1406884176">
              <w:rPr/>
            </w:rPrChange>
          </w:rPr>
          <w:t xml:space="preserve"> </w:t>
        </w:r>
      </w:ins>
      <w:ins w:author="Faruk Tuefekli" w:date="2019-12-12T09:38:22.9543047" w:id="1156560056">
        <w:r w:rsidRPr="4D13A21D" w:rsidR="3F250AD8">
          <w:rPr>
            <w:sz w:val="14"/>
            <w:szCs w:val="14"/>
            <w:lang w:val="en-US"/>
            <w:rPrChange w:author="Faruk Tuefekli" w:date="2019-12-12T09:36:19.5253962" w:id="1746608479">
              <w:rPr/>
            </w:rPrChange>
          </w:rPr>
          <w:t xml:space="preserve">* </w:t>
        </w:r>
        <w:r w:rsidRPr="4D13A21D" w:rsidR="3F250AD8">
          <w:rPr>
            <w:sz w:val="14"/>
            <w:szCs w:val="14"/>
            <w:lang w:val="en-US"/>
            <w:rPrChange w:author="Faruk Tuefekli" w:date="2019-12-12T09:36:19.5253962" w:id="274299310">
              <w:rPr/>
            </w:rPrChange>
          </w:rPr>
          <w:t xml:space="preserve">remelt_cos</w:t>
        </w:r>
        <w:r w:rsidRPr="4D13A21D" w:rsidR="3F250AD8">
          <w:rPr>
            <w:sz w:val="14"/>
            <w:szCs w:val="14"/>
            <w:lang w:val="en-US"/>
            <w:rPrChange w:author="Faruk Tuefekli" w:date="2019-12-12T09:36:19.5253962" w:id="32291218">
              <w:rPr/>
            </w:rPrChange>
          </w:rPr>
          <w:t xml:space="preserve">) / (</w:t>
        </w:r>
      </w:ins>
      <w:ins w:author="Faruk Tuefekli" w:date="2019-12-12T09:38:53.4537045" w:id="1154020447">
        <w:r w:rsidRPr="2FD771EC" w:rsidR="2FD771EC">
          <w:rPr>
            <w:sz w:val="14"/>
            <w:szCs w:val="14"/>
            <w:lang w:val="en-US"/>
            <w:rPrChange w:author="Faruk Tuefekli" w:date="2019-12-12T09:38:53.4537045" w:id="184556370">
              <w:rPr/>
            </w:rPrChange>
          </w:rPr>
          <w:t>recovery_total</w:t>
        </w:r>
        <w:r w:rsidRPr="2FD771EC" w:rsidR="2FD771EC">
          <w:rPr>
            <w:sz w:val="14"/>
            <w:szCs w:val="14"/>
            <w:lang w:val="en-US"/>
            <w:rPrChange w:author="Faruk Tuefekli" w:date="2019-12-12T09:38:53.4537045" w:id="405135186">
              <w:rPr/>
            </w:rPrChange>
          </w:rPr>
          <w:t>)</w:t>
        </w:r>
      </w:ins>
      <w:ins w:author="Faruk Tuefekli" w:date="2019-12-12T09:39:23.7254016" w:id="1231409202">
        <w:r w:rsidRPr="2FD771EC" w:rsidR="760E98DE">
          <w:rPr>
            <w:sz w:val="14"/>
            <w:szCs w:val="14"/>
            <w:lang w:val="en-US"/>
            <w:rPrChange w:author="Faruk Tuefekli" w:date="2019-12-12T09:38:53.4537045" w:id="1958139928">
              <w:rPr/>
            </w:rPrChange>
          </w:rPr>
          <w:t xml:space="preserve"> </w:t>
        </w:r>
      </w:ins>
      <w:ins w:author="Faruk Tuefekli" w:date="2019-12-12T09:39:54.0058488" w:id="1129778113">
        <w:r w:rsidRPr="43570BC1" w:rsidR="43570BC1">
          <w:rPr>
            <w:sz w:val="14"/>
            <w:szCs w:val="14"/>
            <w:lang w:val="en-US"/>
            <w:rPrChange w:author="Faruk Tuefekli" w:date="2019-12-12T09:39:54.0058488" w:id="436663335">
              <w:rPr/>
            </w:rPrChange>
          </w:rPr>
          <w:t>-- see in excel</w:t>
        </w:r>
      </w:ins>
    </w:p>
    <w:p w:rsidR="43570BC1" w:rsidP="43570BC1" w:rsidRDefault="43570BC1" w14:paraId="21D675B8" w14:textId="5ADBD45E">
      <w:pPr>
        <w:pStyle w:val="Standard"/>
        <w:rPr>
          <w:ins w:author="Faruk Tuefekli" w:date="2019-12-12T09:39:54.0058488" w:id="1342976829"/>
          <w:sz w:val="14"/>
          <w:szCs w:val="14"/>
          <w:lang w:val="en-US"/>
          <w:rPrChange w:author="Faruk Tuefekli" w:date="2019-12-12T09:39:54.0058488" w:id="365423973">
            <w:rPr/>
          </w:rPrChange>
        </w:rPr>
        <w:pPrChange w:author="Faruk Tuefekli" w:date="2019-12-12T09:39:54.0058488" w:id="1867954755">
          <w:pPr/>
        </w:pPrChange>
      </w:pPr>
    </w:p>
    <w:p w:rsidR="43570BC1" w:rsidP="43570BC1" w:rsidRDefault="43570BC1" w14:paraId="6FCB3C6E" w14:textId="383C758F">
      <w:pPr>
        <w:pStyle w:val="Standard"/>
        <w:rPr>
          <w:sz w:val="14"/>
          <w:szCs w:val="14"/>
          <w:lang w:val="en-US"/>
          <w:rPrChange w:author="Faruk Tuefekli" w:date="2019-12-12T09:39:54.0058488" w:id="1924474779">
            <w:rPr/>
          </w:rPrChange>
        </w:rPr>
        <w:pPrChange w:author="Faruk Tuefekli" w:date="2019-12-12T09:39:54.0058488" w:id="2097931352">
          <w:pPr/>
        </w:pPrChange>
      </w:pPr>
    </w:p>
    <w:p w:rsidR="40B14BE3" w:rsidP="5610CCF0" w:rsidRDefault="40B14BE3" w14:paraId="066565A4" w14:textId="4963703B">
      <w:pPr>
        <w:pStyle w:val="Standard"/>
        <w:rPr>
          <w:sz w:val="14"/>
          <w:szCs w:val="14"/>
          <w:lang w:val="en-US"/>
          <w:rPrChange w:author="Faruk Tuefekli" w:date="2019-12-12T09:43:26.6631804" w:id="673413688">
            <w:rPr/>
          </w:rPrChange>
        </w:rPr>
        <w:pPrChange w:author="Faruk Tuefekli" w:date="2019-12-12T09:43:26.6631804" w:id="374134950">
          <w:pPr/>
        </w:pPrChange>
      </w:pPr>
      <w:ins w:author="Faruk Tuefekli" w:date="2019-12-12T09:40:24.3167874" w:id="75818334">
        <w:r w:rsidRPr="32723816" w:rsidR="32723816">
          <w:rPr>
            <w:sz w:val="14"/>
            <w:szCs w:val="14"/>
            <w:lang w:val="en-US"/>
            <w:rPrChange w:author="Faruk Tuefekli" w:date="2019-12-12T09:40:24.3167874" w:id="704471666">
              <w:rPr/>
            </w:rPrChange>
          </w:rPr>
          <w:t xml:space="preserve">4.6 </w:t>
        </w:r>
      </w:ins>
      <w:ins w:author="Faruk Tuefekli" w:date="2019-12-12T09:40:55.0907639" w:id="1342723091">
        <w:r w:rsidRPr="32723816" w:rsidR="57EAB52A">
          <w:rPr>
            <w:sz w:val="14"/>
            <w:szCs w:val="14"/>
            <w:lang w:val="en-US"/>
            <w:rPrChange w:author="Faruk Tuefekli" w:date="2019-12-12T09:40:24.3167874" w:id="1547801447">
              <w:rPr/>
            </w:rPrChange>
          </w:rPr>
          <w:t xml:space="preserve"> Extrusion_margin </w:t>
        </w:r>
      </w:ins>
    </w:p>
    <w:p w:rsidR="5610CCF0" w:rsidP="5610CCF0" w:rsidRDefault="5610CCF0" w14:paraId="2E587484" w14:textId="5FCC81AA">
      <w:pPr>
        <w:pStyle w:val="Standard"/>
        <w:rPr>
          <w:ins w:author="Faruk Tuefekli" w:date="2019-12-12T09:43:26.6631804" w:id="899470942"/>
          <w:sz w:val="14"/>
          <w:szCs w:val="14"/>
          <w:lang w:val="en-US"/>
          <w:rPrChange w:author="Faruk Tuefekli" w:date="2019-12-12T09:43:26.6631804" w:id="957705968">
            <w:rPr/>
          </w:rPrChange>
        </w:rPr>
        <w:pPrChange w:author="Faruk Tuefekli" w:date="2019-12-12T09:43:26.6631804" w:id="1863122206">
          <w:pPr/>
        </w:pPrChange>
      </w:pPr>
    </w:p>
    <w:p w:rsidR="40B14BE3" w:rsidDel="57EAB52A" w:rsidP="32723816" w:rsidRDefault="40B14BE3" w14:paraId="3B38C94C" w14:textId="04420152">
      <w:pPr>
        <w:pStyle w:val="Standard"/>
        <w:rPr>
          <w:del w:author="Faruk Tuefekli" w:date="2019-12-12T09:40:55.0907639" w:id="790236631"/>
          <w:sz w:val="14"/>
          <w:szCs w:val="14"/>
          <w:lang w:val="en-US"/>
          <w:rPrChange w:author="Faruk Tuefekli" w:date="2019-12-12T09:40:24.3167874" w:id="1131345091">
            <w:rPr/>
          </w:rPrChange>
        </w:rPr>
        <w:pPrChange w:author="Faruk Tuefekli" w:date="2019-12-12T09:40:24.3167874" w:id="374134950">
          <w:pPr/>
        </w:pPrChange>
      </w:pPr>
      <w:ins w:author="Faruk Tuefekli" w:date="2019-12-12T09:43:26.6631804" w:id="1178444040">
        <w:r w:rsidRPr="32723816" w:rsidR="5610CCF0">
          <w:rPr>
            <w:sz w:val="14"/>
            <w:szCs w:val="14"/>
            <w:lang w:val="en-US"/>
            <w:rPrChange w:author="Faruk Tuefekli" w:date="2019-12-12T09:40:24.3167874" w:id="605376576">
              <w:rPr/>
            </w:rPrChange>
          </w:rPr>
          <w:t xml:space="preserve">Total_cost</w:t>
        </w:r>
      </w:ins>
      <w:ins w:author="Faruk Tuefekli" w:date="2019-12-12T09:40:55.0907639" w:id="691329911">
        <w:r w:rsidRPr="32723816" w:rsidR="57EAB52A">
          <w:rPr>
            <w:sz w:val="14"/>
            <w:szCs w:val="14"/>
            <w:lang w:val="en-US"/>
            <w:rPrChange w:author="Faruk Tuefekli" w:date="2019-12-12T09:40:24.3167874" w:id="541393619">
              <w:rPr/>
            </w:rPrChange>
          </w:rPr>
          <w:t xml:space="preserve"> =</w:t>
        </w:r>
      </w:ins>
      <w:ins w:author="Faruk Tuefekli" w:date="2019-12-12T09:41:25.4716695" w:id="1960334996">
        <w:r w:rsidRPr="32723816" w:rsidR="3810230F">
          <w:rPr>
            <w:sz w:val="14"/>
            <w:szCs w:val="14"/>
            <w:lang w:val="en-US"/>
            <w:rPrChange w:author="Faruk Tuefekli" w:date="2019-12-12T09:40:24.3167874" w:id="889464467">
              <w:rPr/>
            </w:rPrChange>
          </w:rPr>
          <w:t xml:space="preserve"> </w:t>
        </w:r>
      </w:ins>
    </w:p>
    <w:p w:rsidR="57EAB52A" w:rsidDel="3810230F" w:rsidP="57EAB52A" w:rsidRDefault="57EAB52A" w14:paraId="11379558" w14:textId="3F87904E">
      <w:pPr>
        <w:pStyle w:val="Standard"/>
        <w:rPr>
          <w:del w:author="Faruk Tuefekli" w:date="2019-12-12T09:41:25.4716695" w:id="354381622"/>
          <w:sz w:val="14"/>
          <w:szCs w:val="14"/>
          <w:lang w:val="en-US"/>
          <w:rPrChange w:author="Faruk Tuefekli" w:date="2019-12-12T09:40:55.0907639" w:id="585238600">
            <w:rPr/>
          </w:rPrChange>
        </w:rPr>
        <w:pPrChange w:author="Faruk Tuefekli" w:date="2019-12-12T09:40:55.0907639" w:id="1991316368">
          <w:pPr/>
        </w:pPrChange>
      </w:pPr>
      <w:proofErr w:type="spellStart"/>
      <w:ins w:author="Faruk Tuefekli" w:date="2019-12-12T09:41:25.4716695" w:id="1558694187">
        <w:proofErr w:type="spellStart"/>
        <w:proofErr w:type="spellStart"/>
        <w:r w:rsidRPr="3810230F" w:rsidR="3810230F">
          <w:rPr>
            <w:sz w:val="14"/>
            <w:szCs w:val="14"/>
            <w:lang w:val="en-US"/>
            <w:rPrChange w:author="Faruk Tuefekli" w:date="2019-12-12T09:41:25.4716695" w:id="1510551732">
              <w:rPr/>
            </w:rPrChange>
          </w:rPr>
          <w:t>Die_Cost</w:t>
        </w:r>
        <w:proofErr w:type="spellEnd"/>
        <w:proofErr w:type="spellEnd"/>
      </w:ins>
      <w:proofErr w:type="spellEnd"/>
      <w:ins w:author="Faruk Tuefekli" w:date="2019-12-12T09:41:25.4716695" w:id="449356764">
        <w:r w:rsidRPr="3810230F" w:rsidR="3810230F">
          <w:rPr>
            <w:sz w:val="14"/>
            <w:szCs w:val="14"/>
            <w:lang w:val="en-US"/>
            <w:rPrChange w:author="Faruk Tuefekli" w:date="2019-12-12T09:41:25.4716695" w:id="1052416325">
              <w:rPr/>
            </w:rPrChange>
          </w:rPr>
          <w:t xml:space="preserve"> + </w:t>
        </w:r>
      </w:ins>
    </w:p>
    <w:p w:rsidR="3810230F" w:rsidDel="0EA2B6E4" w:rsidP="3810230F" w:rsidRDefault="3810230F" w14:paraId="64F2AB4D" w14:textId="672E344E">
      <w:pPr>
        <w:pStyle w:val="Standard"/>
        <w:rPr>
          <w:del w:author="Faruk Tuefekli" w:date="2019-12-12T09:42:26.139514" w:id="1629109081"/>
          <w:sz w:val="14"/>
          <w:szCs w:val="14"/>
          <w:lang w:val="en-US"/>
          <w:rPrChange w:author="Faruk Tuefekli" w:date="2019-12-12T09:41:25.4716695" w:id="1709359956">
            <w:rPr/>
          </w:rPrChange>
        </w:rPr>
        <w:pPrChange w:author="Faruk Tuefekli" w:date="2019-12-12T09:41:25.4716695" w:id="1251595953">
          <w:pPr/>
        </w:pPrChange>
      </w:pPr>
      <w:proofErr w:type="spellStart"/>
      <w:ins w:author="Faruk Tuefekli" w:date="2019-12-12T09:42:26.139514" w:id="1622500395">
        <w:proofErr w:type="spellStart"/>
        <w:r w:rsidRPr="0EA2B6E4" w:rsidR="0EA2B6E4">
          <w:rPr>
            <w:sz w:val="14"/>
            <w:szCs w:val="14"/>
            <w:lang w:val="en-US"/>
            <w:rPrChange w:author="Faruk Tuefekli" w:date="2019-12-12T09:42:26.139514" w:id="1182459211">
              <w:rPr/>
            </w:rPrChange>
          </w:rPr>
          <w:t>Productivity_cost</w:t>
        </w:r>
        <w:proofErr w:type="spellEnd"/>
      </w:ins>
      <w:proofErr w:type="spellEnd"/>
      <w:ins w:author="Faruk Tuefekli" w:date="2019-12-12T09:42:26.139514" w:id="903075941">
        <w:r w:rsidRPr="0EA2B6E4" w:rsidR="0EA2B6E4">
          <w:rPr>
            <w:sz w:val="14"/>
            <w:szCs w:val="14"/>
            <w:lang w:val="en-US"/>
            <w:rPrChange w:author="Faruk Tuefekli" w:date="2019-12-12T09:42:26.139514" w:id="1147543548">
              <w:rPr/>
            </w:rPrChange>
          </w:rPr>
          <w:t xml:space="preserve"> + Freight Cost + Packing Cost + </w:t>
        </w:r>
        <w:proofErr w:type="spellStart"/>
        <w:r w:rsidRPr="0EA2B6E4" w:rsidR="0EA2B6E4">
          <w:rPr>
            <w:sz w:val="14"/>
            <w:szCs w:val="14"/>
            <w:lang w:val="en-US"/>
            <w:rPrChange w:author="Faruk Tuefekli" w:date="2019-12-12T09:42:26.139514" w:id="794591936">
              <w:rPr/>
            </w:rPrChange>
          </w:rPr>
          <w:t xml:space="preserve">Recovery_loss</w:t>
        </w:r>
        <w:proofErr w:type="spellEnd"/>
        <w:r w:rsidRPr="0EA2B6E4" w:rsidR="0EA2B6E4">
          <w:rPr>
            <w:sz w:val="14"/>
            <w:szCs w:val="14"/>
            <w:lang w:val="en-US"/>
            <w:rPrChange w:author="Faruk Tuefekli" w:date="2019-12-12T09:42:26.139514" w:id="953132330">
              <w:rPr/>
            </w:rPrChange>
          </w:rPr>
          <w:t xml:space="preserve">  </w:t>
        </w:r>
      </w:ins>
    </w:p>
    <w:p w:rsidR="0EA2B6E4" w:rsidP="5610CCF0" w:rsidRDefault="0EA2B6E4" w14:paraId="67B499C8" w14:textId="42070000">
      <w:pPr>
        <w:pStyle w:val="Standard"/>
        <w:rPr>
          <w:ins w:author="Faruk Tuefekli" w:date="2019-12-12T09:43:26.6631804" w:id="1451274000"/>
          <w:sz w:val="14"/>
          <w:szCs w:val="14"/>
          <w:lang w:val="en-US"/>
          <w:rPrChange w:author="Faruk Tuefekli" w:date="2019-12-12T09:43:26.6631804" w:id="1005302177">
            <w:rPr/>
          </w:rPrChange>
        </w:rPr>
        <w:pPrChange w:author="Faruk Tuefekli" w:date="2019-12-12T09:43:26.6631804" w:id="1343714201">
          <w:pPr/>
        </w:pPrChange>
      </w:pPr>
    </w:p>
    <w:p w:rsidR="5610CCF0" w:rsidP="59341B44" w:rsidRDefault="5610CCF0" w14:paraId="66045833" w14:textId="53212A30">
      <w:pPr>
        <w:pStyle w:val="Standard"/>
        <w:rPr>
          <w:ins w:author="Faruk Tuefekli" w:date="2019-12-12T09:44:27.4442215" w:id="346620260"/>
          <w:sz w:val="14"/>
          <w:szCs w:val="14"/>
          <w:lang w:val="en-US"/>
          <w:rPrChange w:author="Faruk Tuefekli" w:date="2019-12-12T09:44:27.4442215" w:id="1551748515">
            <w:rPr/>
          </w:rPrChange>
        </w:rPr>
        <w:pPrChange w:author="Faruk Tuefekli" w:date="2019-12-12T09:44:27.4442215" w:id="1090159586">
          <w:pPr/>
        </w:pPrChange>
      </w:pPr>
      <w:ins w:author="Faruk Tuefekli" w:date="2019-12-12T09:43:26.6631804" w:id="501498777">
        <w:r w:rsidRPr="5610CCF0" w:rsidR="5610CCF0">
          <w:rPr>
            <w:sz w:val="14"/>
            <w:szCs w:val="14"/>
            <w:lang w:val="en-US"/>
            <w:rPrChange w:author="Faruk Tuefekli" w:date="2019-12-12T09:43:26.6631804" w:id="678921072">
              <w:rPr/>
            </w:rPrChange>
          </w:rPr>
          <w:t>Win</w:t>
        </w:r>
      </w:ins>
      <w:ins w:author="Faruk Tuefekli" w:date="2019-12-12T09:43:26.6631804" w:id="1546740995">
        <w:r w:rsidRPr="5610CCF0" w:rsidR="5610CCF0">
          <w:rPr>
            <w:sz w:val="14"/>
            <w:szCs w:val="14"/>
            <w:lang w:val="en-US"/>
            <w:rPrChange w:author="Faruk Tuefekli" w:date="2019-12-12T09:43:26.6631804" w:id="500036463">
              <w:rPr/>
            </w:rPrChange>
          </w:rPr>
          <w:t xml:space="preserve"> = </w:t>
        </w:r>
        <w:r w:rsidRPr="5610CCF0" w:rsidR="5610CCF0">
          <w:rPr>
            <w:sz w:val="14"/>
            <w:szCs w:val="14"/>
            <w:lang w:val="en-US"/>
            <w:rPrChange w:author="Faruk Tuefekli" w:date="2019-12-12T09:43:26.6631804" w:id="1442660706">
              <w:rPr/>
            </w:rPrChange>
          </w:rPr>
          <w:t xml:space="preserve">total_cost</w:t>
        </w:r>
        <w:r w:rsidRPr="5610CCF0" w:rsidR="5610CCF0">
          <w:rPr>
            <w:sz w:val="14"/>
            <w:szCs w:val="14"/>
            <w:lang w:val="en-US"/>
            <w:rPrChange w:author="Faruk Tuefekli" w:date="2019-12-12T09:43:26.6631804" w:id="2111215724">
              <w:rPr/>
            </w:rPrChange>
          </w:rPr>
          <w:t xml:space="preserve"> * </w:t>
        </w:r>
      </w:ins>
      <w:ins w:author="Faruk Tuefekli" w:date="2019-12-12T09:44:27.4442215" w:id="844933382">
        <w:r w:rsidRPr="5610CCF0" w:rsidR="59341B44">
          <w:rPr>
            <w:sz w:val="14"/>
            <w:szCs w:val="14"/>
            <w:lang w:val="en-US"/>
            <w:rPrChange w:author="Faruk Tuefekli" w:date="2019-12-12T09:43:26.6631804" w:id="1058235369">
              <w:rPr/>
            </w:rPrChange>
          </w:rPr>
          <w:t xml:space="preserve">(</w:t>
        </w:r>
      </w:ins>
      <w:ins w:author="Faruk Tuefekli" w:date="2019-12-12T09:43:57.1764092" w:id="1322919449">
        <w:r w:rsidRPr="5610CCF0" w:rsidR="4BBB4627">
          <w:rPr>
            <w:sz w:val="14"/>
            <w:szCs w:val="14"/>
            <w:lang w:val="en-US"/>
            <w:rPrChange w:author="Faruk Tuefekli" w:date="2019-12-12T09:43:26.6631804" w:id="171088884">
              <w:rPr/>
            </w:rPrChange>
          </w:rPr>
          <w:t xml:space="preserve">margin_win</w:t>
        </w:r>
      </w:ins>
      <w:ins w:author="Faruk Tuefekli" w:date="2019-12-12T09:44:27.4442215" w:id="2144057924">
        <w:r w:rsidRPr="5610CCF0" w:rsidR="59341B44">
          <w:rPr>
            <w:sz w:val="14"/>
            <w:szCs w:val="14"/>
            <w:lang w:val="en-US"/>
            <w:rPrChange w:author="Faruk Tuefekli" w:date="2019-12-12T09:43:26.6631804" w:id="928347422">
              <w:rPr/>
            </w:rPrChange>
          </w:rPr>
          <w:t xml:space="preserve">/100)</w:t>
        </w:r>
      </w:ins>
    </w:p>
    <w:p w:rsidR="59341B44" w:rsidP="59341B44" w:rsidRDefault="59341B44" w14:paraId="69F17C94" w14:textId="52447408">
      <w:pPr>
        <w:pStyle w:val="Standard"/>
        <w:rPr>
          <w:ins w:author="Faruk Tuefekli" w:date="2019-12-12T09:44:27.4442215" w:id="9214768"/>
          <w:sz w:val="14"/>
          <w:szCs w:val="14"/>
          <w:lang w:val="en-US"/>
          <w:rPrChange w:author="Faruk Tuefekli" w:date="2019-12-12T09:44:27.4442215" w:id="1875001301">
            <w:rPr/>
          </w:rPrChange>
        </w:rPr>
        <w:pPrChange w:author="Faruk Tuefekli" w:date="2019-12-12T09:44:27.4442215" w:id="1979508784">
          <w:pPr/>
        </w:pPrChange>
      </w:pPr>
      <w:ins w:author="Faruk Tuefekli" w:date="2019-12-12T09:44:27.4442215" w:id="1435440301">
        <w:r w:rsidRPr="59341B44" w:rsidR="59341B44">
          <w:rPr>
            <w:sz w:val="14"/>
            <w:szCs w:val="14"/>
            <w:lang w:val="en-US"/>
            <w:rPrChange w:author="Faruk Tuefekli" w:date="2019-12-12T09:44:27.4442215" w:id="561618284">
              <w:rPr/>
            </w:rPrChange>
          </w:rPr>
          <w:t>Extrusion_margin</w:t>
        </w:r>
      </w:ins>
      <w:ins w:author="Faruk Tuefekli" w:date="2019-12-12T09:44:27.4442215" w:id="1384553245">
        <w:r w:rsidRPr="59341B44" w:rsidR="59341B44">
          <w:rPr>
            <w:sz w:val="14"/>
            <w:szCs w:val="14"/>
            <w:lang w:val="en-US"/>
            <w:rPrChange w:author="Faruk Tuefekli" w:date="2019-12-12T09:44:27.4442215" w:id="183519763">
              <w:rPr/>
            </w:rPrChange>
          </w:rPr>
          <w:t xml:space="preserve"> = </w:t>
        </w:r>
      </w:ins>
      <w:ins w:author="Faruk Tuefekli" w:date="2019-12-12T09:44:27.4442215" w:id="1987248252">
        <w:r w:rsidRPr="59341B44" w:rsidR="59341B44">
          <w:rPr>
            <w:sz w:val="14"/>
            <w:szCs w:val="14"/>
            <w:lang w:val="en-US"/>
            <w:rPrChange w:author="Faruk Tuefekli" w:date="2019-12-12T09:44:27.4442215" w:id="1194118115">
              <w:rPr/>
            </w:rPrChange>
          </w:rPr>
          <w:t>total_cost</w:t>
        </w:r>
      </w:ins>
      <w:ins w:author="Faruk Tuefekli" w:date="2019-12-12T09:44:27.4442215" w:id="1122585744">
        <w:r w:rsidRPr="59341B44" w:rsidR="59341B44">
          <w:rPr>
            <w:sz w:val="14"/>
            <w:szCs w:val="14"/>
            <w:lang w:val="en-US"/>
            <w:rPrChange w:author="Faruk Tuefekli" w:date="2019-12-12T09:44:27.4442215" w:id="2006197268">
              <w:rPr/>
            </w:rPrChange>
          </w:rPr>
          <w:t xml:space="preserve"> + Win</w:t>
        </w:r>
      </w:ins>
    </w:p>
    <w:p w:rsidR="59341B44" w:rsidP="59341B44" w:rsidRDefault="59341B44" w14:paraId="3E08E4AA" w14:textId="0F6C35E2">
      <w:pPr>
        <w:pStyle w:val="Standard"/>
        <w:rPr>
          <w:ins w:author="Faruk Tuefekli" w:date="2019-12-12T09:44:27.4442215" w:id="2092988494"/>
          <w:sz w:val="14"/>
          <w:szCs w:val="14"/>
          <w:lang w:val="en-US"/>
          <w:rPrChange w:author="Faruk Tuefekli" w:date="2019-12-12T09:44:27.4442215" w:id="649055971">
            <w:rPr/>
          </w:rPrChange>
        </w:rPr>
        <w:pPrChange w:author="Faruk Tuefekli" w:date="2019-12-12T09:44:27.4442215" w:id="1914366999">
          <w:pPr/>
        </w:pPrChange>
      </w:pPr>
    </w:p>
    <w:p w:rsidR="59341B44" w:rsidP="59341B44" w:rsidRDefault="59341B44" w14:paraId="5E5452FD" w14:textId="75BEA463">
      <w:pPr>
        <w:pStyle w:val="Standard"/>
        <w:rPr>
          <w:sz w:val="14"/>
          <w:szCs w:val="14"/>
          <w:lang w:val="en-US"/>
          <w:rPrChange w:author="Faruk Tuefekli" w:date="2019-12-12T09:44:27.4442215" w:id="1882142674">
            <w:rPr/>
          </w:rPrChange>
        </w:rPr>
        <w:pPrChange w:author="Faruk Tuefekli" w:date="2019-12-12T09:44:27.4442215" w:id="58887577">
          <w:pPr/>
        </w:pPrChange>
      </w:pPr>
    </w:p>
    <w:sectPr w:rsidRPr="00EC2852" w:rsidR="00CE0CF3">
      <w:sectPrChange w:author="Faruk Tuefekli" w:date="2019-12-12T08:49:29.9519342" w:id="925928545">
        <w:sectPr w:rsidRPr="00EC2852" w:rsidR="00CE0CF3">
          <w:pgSz w:w="11906" w:h="16838"/>
          <w:pgMar w:top="1440" w:right="1440" w:bottom="1440" w:left="1440" w:header="720" w:footer="720" w:gutter="0"/>
          <w:cols w:space="720"/>
          <w:docGrid w:linePitch="360"/>
        </w:sectPr>
      </w:sectPrChange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FT" w:author="Faruk Tuefekli" w:date="2019-11-28T19:23:00Z" w:id="20">
    <w:p w:rsidR="008447C8" w:rsidRDefault="008447C8" w14:paraId="0B2FCADA" w14:textId="4385CC96">
      <w:pPr>
        <w:pStyle w:val="Kommentartext"/>
      </w:pPr>
      <w:r>
        <w:rPr>
          <w:rStyle w:val="Kommentarzeichen"/>
        </w:rPr>
        <w:annotationRef/>
      </w:r>
    </w:p>
  </w:comment>
  <w:comment w:initials="FT" w:author="Faruk Tuefekli" w:date="2019-11-28T19:23:00" w:id="798876518">
    <w:p w:rsidR="43B9A76E" w:rsidP="43B9A76E" w:rsidRDefault="43B9A76E" w14:noSpellErr="1" w14:paraId="26719793" w14:textId="4385CC96">
      <w:pPr>
        <w:pStyle w:val="CommentText"/>
        <w:rPr>
          <w:ins w:author="Faruk Tuefekli" w:date="2019-12-12T09:27:22.9773011" w:id="833323232"/>
        </w:rPr>
        <w:pPrChange w:author="Faruk Tuefekli" w:date="2019-12-12T09:27:22.9773011" w:id="411773981">
          <w:pPr/>
        </w:pPrChange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B2FCADA"/>
  <w15:commentEx w15:paraId="267197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B2FCADA" w16cid:durableId="218A9D3C"/>
  <w16cid:commentId w16cid:paraId="26719793" w16cid:durableId="049138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F8E" w:rsidP="00A41789" w:rsidRDefault="00782F8E" w14:paraId="10B927ED" w14:textId="77777777">
      <w:pPr>
        <w:spacing w:after="0" w:line="240" w:lineRule="auto"/>
      </w:pPr>
      <w:r>
        <w:separator/>
      </w:r>
    </w:p>
  </w:endnote>
  <w:endnote w:type="continuationSeparator" w:id="0">
    <w:p w:rsidR="00782F8E" w:rsidP="00A41789" w:rsidRDefault="00782F8E" w14:paraId="1342CD50" w14:textId="77777777">
      <w:pPr>
        <w:spacing w:after="0" w:line="240" w:lineRule="auto"/>
      </w:pPr>
      <w:r>
        <w:continuationSeparator/>
      </w:r>
    </w:p>
  </w:endnote>
  <w:endnote w:type="continuationNotice" w:id="1">
    <w:p w:rsidR="00782F8E" w:rsidRDefault="00782F8E" w14:paraId="04977BA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F8E" w:rsidP="00A41789" w:rsidRDefault="00782F8E" w14:paraId="1722F66C" w14:textId="77777777">
      <w:pPr>
        <w:spacing w:after="0" w:line="240" w:lineRule="auto"/>
      </w:pPr>
      <w:r>
        <w:separator/>
      </w:r>
    </w:p>
  </w:footnote>
  <w:footnote w:type="continuationSeparator" w:id="0">
    <w:p w:rsidR="00782F8E" w:rsidP="00A41789" w:rsidRDefault="00782F8E" w14:paraId="43C1A697" w14:textId="77777777">
      <w:pPr>
        <w:spacing w:after="0" w:line="240" w:lineRule="auto"/>
      </w:pPr>
      <w:r>
        <w:continuationSeparator/>
      </w:r>
    </w:p>
  </w:footnote>
  <w:footnote w:type="continuationNotice" w:id="1">
    <w:p w:rsidR="00782F8E" w:rsidRDefault="00782F8E" w14:paraId="3E085A20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43011"/>
    <w:multiLevelType w:val="hybridMultilevel"/>
    <w:tmpl w:val="6E6C7DFA"/>
    <w:lvl w:ilvl="0" w:tplc="80163E6C">
      <w:start w:val="1"/>
      <w:numFmt w:val="decimal"/>
      <w:lvlText w:val="%1."/>
      <w:lvlJc w:val="left"/>
      <w:pPr>
        <w:ind w:left="720" w:hanging="360"/>
      </w:pPr>
    </w:lvl>
    <w:lvl w:ilvl="1" w:tplc="0E46CE98">
      <w:start w:val="1"/>
      <w:numFmt w:val="lowerLetter"/>
      <w:lvlText w:val="%2."/>
      <w:lvlJc w:val="left"/>
      <w:pPr>
        <w:ind w:left="1440" w:hanging="360"/>
      </w:pPr>
    </w:lvl>
    <w:lvl w:ilvl="2" w:tplc="3AB8251E">
      <w:start w:val="1"/>
      <w:numFmt w:val="lowerRoman"/>
      <w:lvlText w:val="%3."/>
      <w:lvlJc w:val="right"/>
      <w:pPr>
        <w:ind w:left="2160" w:hanging="180"/>
      </w:pPr>
    </w:lvl>
    <w:lvl w:ilvl="3" w:tplc="57943A2A">
      <w:start w:val="1"/>
      <w:numFmt w:val="decimal"/>
      <w:lvlText w:val="%4."/>
      <w:lvlJc w:val="left"/>
      <w:pPr>
        <w:ind w:left="2880" w:hanging="360"/>
      </w:pPr>
    </w:lvl>
    <w:lvl w:ilvl="4" w:tplc="E8B611F6">
      <w:start w:val="1"/>
      <w:numFmt w:val="lowerLetter"/>
      <w:lvlText w:val="%5."/>
      <w:lvlJc w:val="left"/>
      <w:pPr>
        <w:ind w:left="3600" w:hanging="360"/>
      </w:pPr>
    </w:lvl>
    <w:lvl w:ilvl="5" w:tplc="494E8ADC">
      <w:start w:val="1"/>
      <w:numFmt w:val="lowerRoman"/>
      <w:lvlText w:val="%6."/>
      <w:lvlJc w:val="right"/>
      <w:pPr>
        <w:ind w:left="4320" w:hanging="180"/>
      </w:pPr>
    </w:lvl>
    <w:lvl w:ilvl="6" w:tplc="B426C174">
      <w:start w:val="1"/>
      <w:numFmt w:val="decimal"/>
      <w:lvlText w:val="%7."/>
      <w:lvlJc w:val="left"/>
      <w:pPr>
        <w:ind w:left="5040" w:hanging="360"/>
      </w:pPr>
    </w:lvl>
    <w:lvl w:ilvl="7" w:tplc="F768074C">
      <w:start w:val="1"/>
      <w:numFmt w:val="lowerLetter"/>
      <w:lvlText w:val="%8."/>
      <w:lvlJc w:val="left"/>
      <w:pPr>
        <w:ind w:left="5760" w:hanging="360"/>
      </w:pPr>
    </w:lvl>
    <w:lvl w:ilvl="8" w:tplc="3968ADF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C6D26"/>
    <w:multiLevelType w:val="hybridMultilevel"/>
    <w:tmpl w:val="7D2EAE78"/>
    <w:lvl w:ilvl="0" w:tplc="1DB63D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Faruk Tuefekli">
    <w15:presenceInfo w15:providerId="AD" w15:userId="S::faruk.tuefekli@step-g.com::636760b6-89a8-4b61-ad5d-cd96e5aa9353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23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55A220"/>
    <w:rsid w:val="000014C2"/>
    <w:rsid w:val="00005889"/>
    <w:rsid w:val="000059C9"/>
    <w:rsid w:val="0000697E"/>
    <w:rsid w:val="00010EB9"/>
    <w:rsid w:val="000153BC"/>
    <w:rsid w:val="00015D3D"/>
    <w:rsid w:val="00022626"/>
    <w:rsid w:val="00024538"/>
    <w:rsid w:val="00032F31"/>
    <w:rsid w:val="00040429"/>
    <w:rsid w:val="00064156"/>
    <w:rsid w:val="00073E42"/>
    <w:rsid w:val="000814F8"/>
    <w:rsid w:val="000826A8"/>
    <w:rsid w:val="00091593"/>
    <w:rsid w:val="000970B5"/>
    <w:rsid w:val="000A4AC2"/>
    <w:rsid w:val="000A5864"/>
    <w:rsid w:val="000B615A"/>
    <w:rsid w:val="000B6A7D"/>
    <w:rsid w:val="000D0AA8"/>
    <w:rsid w:val="000D0C51"/>
    <w:rsid w:val="000D11AE"/>
    <w:rsid w:val="000D6ECF"/>
    <w:rsid w:val="001021F8"/>
    <w:rsid w:val="00112CC6"/>
    <w:rsid w:val="00114F76"/>
    <w:rsid w:val="00115AB8"/>
    <w:rsid w:val="0011615C"/>
    <w:rsid w:val="00116A70"/>
    <w:rsid w:val="00116BEA"/>
    <w:rsid w:val="00117944"/>
    <w:rsid w:val="001212CA"/>
    <w:rsid w:val="0012357A"/>
    <w:rsid w:val="00142C06"/>
    <w:rsid w:val="00150604"/>
    <w:rsid w:val="0015619E"/>
    <w:rsid w:val="00157878"/>
    <w:rsid w:val="00170D4F"/>
    <w:rsid w:val="001714BB"/>
    <w:rsid w:val="001720B5"/>
    <w:rsid w:val="00172DC6"/>
    <w:rsid w:val="001845F5"/>
    <w:rsid w:val="001869D0"/>
    <w:rsid w:val="00192460"/>
    <w:rsid w:val="001929F6"/>
    <w:rsid w:val="00197C9D"/>
    <w:rsid w:val="001A2C98"/>
    <w:rsid w:val="001C3419"/>
    <w:rsid w:val="001D464E"/>
    <w:rsid w:val="001D74A9"/>
    <w:rsid w:val="001E2ED9"/>
    <w:rsid w:val="001E39BD"/>
    <w:rsid w:val="001E5250"/>
    <w:rsid w:val="001E7875"/>
    <w:rsid w:val="001F3B48"/>
    <w:rsid w:val="001F4106"/>
    <w:rsid w:val="001F63EC"/>
    <w:rsid w:val="001F6AC3"/>
    <w:rsid w:val="00202A04"/>
    <w:rsid w:val="00205CE3"/>
    <w:rsid w:val="00206626"/>
    <w:rsid w:val="002075F1"/>
    <w:rsid w:val="00211DD9"/>
    <w:rsid w:val="00212F8A"/>
    <w:rsid w:val="00214536"/>
    <w:rsid w:val="00217759"/>
    <w:rsid w:val="00223AF9"/>
    <w:rsid w:val="00226140"/>
    <w:rsid w:val="0023273C"/>
    <w:rsid w:val="00235D0B"/>
    <w:rsid w:val="00237F7F"/>
    <w:rsid w:val="002617DC"/>
    <w:rsid w:val="00262789"/>
    <w:rsid w:val="002A7320"/>
    <w:rsid w:val="002B06FC"/>
    <w:rsid w:val="002B34F5"/>
    <w:rsid w:val="002B4E16"/>
    <w:rsid w:val="002B5011"/>
    <w:rsid w:val="002B5889"/>
    <w:rsid w:val="002C01E2"/>
    <w:rsid w:val="002C0904"/>
    <w:rsid w:val="002C3691"/>
    <w:rsid w:val="002D5460"/>
    <w:rsid w:val="002D65DB"/>
    <w:rsid w:val="002D6B1A"/>
    <w:rsid w:val="002E035E"/>
    <w:rsid w:val="002F39B0"/>
    <w:rsid w:val="00303937"/>
    <w:rsid w:val="00320510"/>
    <w:rsid w:val="00322D72"/>
    <w:rsid w:val="00332644"/>
    <w:rsid w:val="00332CE1"/>
    <w:rsid w:val="0033384F"/>
    <w:rsid w:val="003407F1"/>
    <w:rsid w:val="003413BA"/>
    <w:rsid w:val="00343225"/>
    <w:rsid w:val="00353ED1"/>
    <w:rsid w:val="003613F2"/>
    <w:rsid w:val="00361412"/>
    <w:rsid w:val="00364DF0"/>
    <w:rsid w:val="003734B2"/>
    <w:rsid w:val="00375F64"/>
    <w:rsid w:val="00380456"/>
    <w:rsid w:val="00380894"/>
    <w:rsid w:val="0039642A"/>
    <w:rsid w:val="0039745C"/>
    <w:rsid w:val="003A30FD"/>
    <w:rsid w:val="003B3185"/>
    <w:rsid w:val="003B3B3A"/>
    <w:rsid w:val="003C0579"/>
    <w:rsid w:val="003D1499"/>
    <w:rsid w:val="003D70F7"/>
    <w:rsid w:val="003D73A4"/>
    <w:rsid w:val="003E4770"/>
    <w:rsid w:val="003F30CB"/>
    <w:rsid w:val="003F393F"/>
    <w:rsid w:val="004035B4"/>
    <w:rsid w:val="004036FE"/>
    <w:rsid w:val="0041397F"/>
    <w:rsid w:val="00421D57"/>
    <w:rsid w:val="00427574"/>
    <w:rsid w:val="004330ED"/>
    <w:rsid w:val="00433F12"/>
    <w:rsid w:val="00434B81"/>
    <w:rsid w:val="004370DA"/>
    <w:rsid w:val="00447130"/>
    <w:rsid w:val="00450060"/>
    <w:rsid w:val="004633CF"/>
    <w:rsid w:val="004639E7"/>
    <w:rsid w:val="00481771"/>
    <w:rsid w:val="00481C01"/>
    <w:rsid w:val="00483452"/>
    <w:rsid w:val="004A0A93"/>
    <w:rsid w:val="004A60B1"/>
    <w:rsid w:val="004B6AFF"/>
    <w:rsid w:val="004C555C"/>
    <w:rsid w:val="004D0723"/>
    <w:rsid w:val="004E3472"/>
    <w:rsid w:val="004F713C"/>
    <w:rsid w:val="0050716C"/>
    <w:rsid w:val="00512FA3"/>
    <w:rsid w:val="005147B8"/>
    <w:rsid w:val="005201D4"/>
    <w:rsid w:val="00520C04"/>
    <w:rsid w:val="00525DDE"/>
    <w:rsid w:val="00526358"/>
    <w:rsid w:val="00534897"/>
    <w:rsid w:val="005372CF"/>
    <w:rsid w:val="00544771"/>
    <w:rsid w:val="00554A12"/>
    <w:rsid w:val="00565681"/>
    <w:rsid w:val="005668EA"/>
    <w:rsid w:val="0056723B"/>
    <w:rsid w:val="00572EF9"/>
    <w:rsid w:val="00575F01"/>
    <w:rsid w:val="00576AFF"/>
    <w:rsid w:val="00577E77"/>
    <w:rsid w:val="0058639F"/>
    <w:rsid w:val="00587418"/>
    <w:rsid w:val="00594224"/>
    <w:rsid w:val="005A296F"/>
    <w:rsid w:val="005A35D7"/>
    <w:rsid w:val="005B05C4"/>
    <w:rsid w:val="005B6041"/>
    <w:rsid w:val="005C64CC"/>
    <w:rsid w:val="005C7768"/>
    <w:rsid w:val="005D4DDC"/>
    <w:rsid w:val="005E0014"/>
    <w:rsid w:val="006003C6"/>
    <w:rsid w:val="00601EF4"/>
    <w:rsid w:val="00614288"/>
    <w:rsid w:val="00617F6B"/>
    <w:rsid w:val="00621352"/>
    <w:rsid w:val="006331CC"/>
    <w:rsid w:val="00641871"/>
    <w:rsid w:val="00647865"/>
    <w:rsid w:val="00650479"/>
    <w:rsid w:val="00652068"/>
    <w:rsid w:val="00656D87"/>
    <w:rsid w:val="00660C5D"/>
    <w:rsid w:val="00680520"/>
    <w:rsid w:val="006A1DA1"/>
    <w:rsid w:val="006A3B96"/>
    <w:rsid w:val="006A7CC7"/>
    <w:rsid w:val="006D78E5"/>
    <w:rsid w:val="006E0FD6"/>
    <w:rsid w:val="006E30D9"/>
    <w:rsid w:val="006E456D"/>
    <w:rsid w:val="006F1981"/>
    <w:rsid w:val="006F45A2"/>
    <w:rsid w:val="006F5312"/>
    <w:rsid w:val="006F5F8F"/>
    <w:rsid w:val="00700978"/>
    <w:rsid w:val="00715CA0"/>
    <w:rsid w:val="00717416"/>
    <w:rsid w:val="007223F6"/>
    <w:rsid w:val="0073184E"/>
    <w:rsid w:val="00740605"/>
    <w:rsid w:val="007412FA"/>
    <w:rsid w:val="00746CE5"/>
    <w:rsid w:val="007634BA"/>
    <w:rsid w:val="007677E7"/>
    <w:rsid w:val="00782F8E"/>
    <w:rsid w:val="007924D7"/>
    <w:rsid w:val="00795268"/>
    <w:rsid w:val="007A49F6"/>
    <w:rsid w:val="007A69B3"/>
    <w:rsid w:val="007B092C"/>
    <w:rsid w:val="007B24CE"/>
    <w:rsid w:val="007B4472"/>
    <w:rsid w:val="007B76D3"/>
    <w:rsid w:val="007C2917"/>
    <w:rsid w:val="007D61B0"/>
    <w:rsid w:val="007E0BA8"/>
    <w:rsid w:val="007E2B85"/>
    <w:rsid w:val="007F5149"/>
    <w:rsid w:val="0082229C"/>
    <w:rsid w:val="00835505"/>
    <w:rsid w:val="008361AB"/>
    <w:rsid w:val="008447C8"/>
    <w:rsid w:val="00866EC2"/>
    <w:rsid w:val="008724A1"/>
    <w:rsid w:val="00872CDA"/>
    <w:rsid w:val="00873323"/>
    <w:rsid w:val="00894F2A"/>
    <w:rsid w:val="00895252"/>
    <w:rsid w:val="008A0ED0"/>
    <w:rsid w:val="008A0FD0"/>
    <w:rsid w:val="008A37E8"/>
    <w:rsid w:val="008A3A48"/>
    <w:rsid w:val="008A4D0E"/>
    <w:rsid w:val="008B596C"/>
    <w:rsid w:val="008B6FB8"/>
    <w:rsid w:val="008C1394"/>
    <w:rsid w:val="008E03E3"/>
    <w:rsid w:val="008E08D6"/>
    <w:rsid w:val="008E555D"/>
    <w:rsid w:val="008E614B"/>
    <w:rsid w:val="008E6659"/>
    <w:rsid w:val="008F0B6B"/>
    <w:rsid w:val="008F32D9"/>
    <w:rsid w:val="009019C7"/>
    <w:rsid w:val="0090693B"/>
    <w:rsid w:val="009336BA"/>
    <w:rsid w:val="00934916"/>
    <w:rsid w:val="00934C2B"/>
    <w:rsid w:val="009522EE"/>
    <w:rsid w:val="00954CC1"/>
    <w:rsid w:val="009645FE"/>
    <w:rsid w:val="00967938"/>
    <w:rsid w:val="00975FA5"/>
    <w:rsid w:val="00982168"/>
    <w:rsid w:val="00986D53"/>
    <w:rsid w:val="00990AE9"/>
    <w:rsid w:val="00991013"/>
    <w:rsid w:val="009A56CC"/>
    <w:rsid w:val="009B177B"/>
    <w:rsid w:val="009B6AE7"/>
    <w:rsid w:val="009C115D"/>
    <w:rsid w:val="009C68FA"/>
    <w:rsid w:val="009D4389"/>
    <w:rsid w:val="009D779D"/>
    <w:rsid w:val="009E2B27"/>
    <w:rsid w:val="00A03E4C"/>
    <w:rsid w:val="00A07D6A"/>
    <w:rsid w:val="00A1485D"/>
    <w:rsid w:val="00A26B99"/>
    <w:rsid w:val="00A3583A"/>
    <w:rsid w:val="00A40BDA"/>
    <w:rsid w:val="00A41789"/>
    <w:rsid w:val="00A5182A"/>
    <w:rsid w:val="00A51844"/>
    <w:rsid w:val="00A554D1"/>
    <w:rsid w:val="00A727A7"/>
    <w:rsid w:val="00A74CCB"/>
    <w:rsid w:val="00A74F57"/>
    <w:rsid w:val="00A77230"/>
    <w:rsid w:val="00A9660F"/>
    <w:rsid w:val="00AA01B1"/>
    <w:rsid w:val="00AA2D7E"/>
    <w:rsid w:val="00AA70C1"/>
    <w:rsid w:val="00AB05D2"/>
    <w:rsid w:val="00AB3C5E"/>
    <w:rsid w:val="00AB4460"/>
    <w:rsid w:val="00AB6EDB"/>
    <w:rsid w:val="00AB7541"/>
    <w:rsid w:val="00AC02AD"/>
    <w:rsid w:val="00AC0DF0"/>
    <w:rsid w:val="00AC4289"/>
    <w:rsid w:val="00AD06DF"/>
    <w:rsid w:val="00AD0AC6"/>
    <w:rsid w:val="00AD617B"/>
    <w:rsid w:val="00AF1563"/>
    <w:rsid w:val="00AF258C"/>
    <w:rsid w:val="00B031D8"/>
    <w:rsid w:val="00B07823"/>
    <w:rsid w:val="00B110F8"/>
    <w:rsid w:val="00B16696"/>
    <w:rsid w:val="00B226FD"/>
    <w:rsid w:val="00B238CD"/>
    <w:rsid w:val="00B24F94"/>
    <w:rsid w:val="00B27BA9"/>
    <w:rsid w:val="00B4219E"/>
    <w:rsid w:val="00B434CA"/>
    <w:rsid w:val="00B44203"/>
    <w:rsid w:val="00B44259"/>
    <w:rsid w:val="00B51BA8"/>
    <w:rsid w:val="00B52A74"/>
    <w:rsid w:val="00B54FA0"/>
    <w:rsid w:val="00B55657"/>
    <w:rsid w:val="00B57589"/>
    <w:rsid w:val="00B62437"/>
    <w:rsid w:val="00B62A4E"/>
    <w:rsid w:val="00B73821"/>
    <w:rsid w:val="00B77D25"/>
    <w:rsid w:val="00B80C21"/>
    <w:rsid w:val="00BA046A"/>
    <w:rsid w:val="00BA512E"/>
    <w:rsid w:val="00BB0243"/>
    <w:rsid w:val="00BB22B2"/>
    <w:rsid w:val="00BB504E"/>
    <w:rsid w:val="00BB71EB"/>
    <w:rsid w:val="00BB7982"/>
    <w:rsid w:val="00BC0485"/>
    <w:rsid w:val="00BD368B"/>
    <w:rsid w:val="00BD5CC3"/>
    <w:rsid w:val="00BD7989"/>
    <w:rsid w:val="00BE2864"/>
    <w:rsid w:val="00BE7C44"/>
    <w:rsid w:val="00BF57B0"/>
    <w:rsid w:val="00C03CC2"/>
    <w:rsid w:val="00C0459A"/>
    <w:rsid w:val="00C1376E"/>
    <w:rsid w:val="00C14726"/>
    <w:rsid w:val="00C22FC4"/>
    <w:rsid w:val="00C31D7A"/>
    <w:rsid w:val="00C34FDE"/>
    <w:rsid w:val="00C429EE"/>
    <w:rsid w:val="00C44F41"/>
    <w:rsid w:val="00C57E8E"/>
    <w:rsid w:val="00C60032"/>
    <w:rsid w:val="00C61200"/>
    <w:rsid w:val="00C6503F"/>
    <w:rsid w:val="00C672B7"/>
    <w:rsid w:val="00C70398"/>
    <w:rsid w:val="00C70DE9"/>
    <w:rsid w:val="00C8023E"/>
    <w:rsid w:val="00C81C65"/>
    <w:rsid w:val="00C82D12"/>
    <w:rsid w:val="00C844E3"/>
    <w:rsid w:val="00C87EA3"/>
    <w:rsid w:val="00C9032D"/>
    <w:rsid w:val="00C92AAE"/>
    <w:rsid w:val="00C92B3E"/>
    <w:rsid w:val="00C93CD2"/>
    <w:rsid w:val="00C943C9"/>
    <w:rsid w:val="00C96650"/>
    <w:rsid w:val="00CB3422"/>
    <w:rsid w:val="00CB5468"/>
    <w:rsid w:val="00CC3BFC"/>
    <w:rsid w:val="00CC7E98"/>
    <w:rsid w:val="00CD0CEC"/>
    <w:rsid w:val="00CD3A7E"/>
    <w:rsid w:val="00CD5A4C"/>
    <w:rsid w:val="00CE0CF3"/>
    <w:rsid w:val="00CE1822"/>
    <w:rsid w:val="00D00890"/>
    <w:rsid w:val="00D0273B"/>
    <w:rsid w:val="00D03595"/>
    <w:rsid w:val="00D07D11"/>
    <w:rsid w:val="00D1423A"/>
    <w:rsid w:val="00D301E1"/>
    <w:rsid w:val="00D51DAB"/>
    <w:rsid w:val="00D636DA"/>
    <w:rsid w:val="00D65611"/>
    <w:rsid w:val="00D661CE"/>
    <w:rsid w:val="00D70082"/>
    <w:rsid w:val="00D70B1E"/>
    <w:rsid w:val="00D73B0B"/>
    <w:rsid w:val="00D91909"/>
    <w:rsid w:val="00D91B38"/>
    <w:rsid w:val="00D94F2F"/>
    <w:rsid w:val="00DA13DB"/>
    <w:rsid w:val="00DA2B29"/>
    <w:rsid w:val="00DA7149"/>
    <w:rsid w:val="00DB38D4"/>
    <w:rsid w:val="00DC0B00"/>
    <w:rsid w:val="00DC6C15"/>
    <w:rsid w:val="00DC75B4"/>
    <w:rsid w:val="00DE6916"/>
    <w:rsid w:val="00DF3190"/>
    <w:rsid w:val="00E06C32"/>
    <w:rsid w:val="00E203EA"/>
    <w:rsid w:val="00E22AD9"/>
    <w:rsid w:val="00E254C0"/>
    <w:rsid w:val="00E267CA"/>
    <w:rsid w:val="00E33AA4"/>
    <w:rsid w:val="00E348EE"/>
    <w:rsid w:val="00E36285"/>
    <w:rsid w:val="00E4142E"/>
    <w:rsid w:val="00E46794"/>
    <w:rsid w:val="00E46B85"/>
    <w:rsid w:val="00E47097"/>
    <w:rsid w:val="00E54D10"/>
    <w:rsid w:val="00E605CB"/>
    <w:rsid w:val="00E637AF"/>
    <w:rsid w:val="00E652BA"/>
    <w:rsid w:val="00E654A3"/>
    <w:rsid w:val="00E81DC2"/>
    <w:rsid w:val="00E842A1"/>
    <w:rsid w:val="00E8431C"/>
    <w:rsid w:val="00EA312E"/>
    <w:rsid w:val="00EA4335"/>
    <w:rsid w:val="00EA55EB"/>
    <w:rsid w:val="00EA6015"/>
    <w:rsid w:val="00EA6F6F"/>
    <w:rsid w:val="00EB1D07"/>
    <w:rsid w:val="00EB4D75"/>
    <w:rsid w:val="00EB613B"/>
    <w:rsid w:val="00EB7564"/>
    <w:rsid w:val="00EB7E57"/>
    <w:rsid w:val="00EC22BF"/>
    <w:rsid w:val="00EC2852"/>
    <w:rsid w:val="00ED58F6"/>
    <w:rsid w:val="00EE7B63"/>
    <w:rsid w:val="00EF0051"/>
    <w:rsid w:val="00EF0622"/>
    <w:rsid w:val="00EF2025"/>
    <w:rsid w:val="00EF74AF"/>
    <w:rsid w:val="00F035C7"/>
    <w:rsid w:val="00F142DB"/>
    <w:rsid w:val="00F177B7"/>
    <w:rsid w:val="00F22841"/>
    <w:rsid w:val="00F33694"/>
    <w:rsid w:val="00F40687"/>
    <w:rsid w:val="00F4629F"/>
    <w:rsid w:val="00F4646A"/>
    <w:rsid w:val="00F51026"/>
    <w:rsid w:val="00F54D84"/>
    <w:rsid w:val="00F570EF"/>
    <w:rsid w:val="00F6364A"/>
    <w:rsid w:val="00F6541A"/>
    <w:rsid w:val="00F76E1E"/>
    <w:rsid w:val="00F838FB"/>
    <w:rsid w:val="00F86625"/>
    <w:rsid w:val="00F868AE"/>
    <w:rsid w:val="00F86C50"/>
    <w:rsid w:val="00FC07B1"/>
    <w:rsid w:val="00FC4A55"/>
    <w:rsid w:val="00FC5EFE"/>
    <w:rsid w:val="00FD5DD7"/>
    <w:rsid w:val="00FD6D60"/>
    <w:rsid w:val="00FE3DC7"/>
    <w:rsid w:val="00FF38FF"/>
    <w:rsid w:val="0171BC9F"/>
    <w:rsid w:val="01D6038A"/>
    <w:rsid w:val="028A61D5"/>
    <w:rsid w:val="045E0866"/>
    <w:rsid w:val="04E2DA56"/>
    <w:rsid w:val="09B153EA"/>
    <w:rsid w:val="0DCD27D7"/>
    <w:rsid w:val="0EA2B6E4"/>
    <w:rsid w:val="0FBA4E8C"/>
    <w:rsid w:val="1006FB74"/>
    <w:rsid w:val="1696C75E"/>
    <w:rsid w:val="1C5347A6"/>
    <w:rsid w:val="1D0F689D"/>
    <w:rsid w:val="1DF80EA2"/>
    <w:rsid w:val="1F2D79A6"/>
    <w:rsid w:val="2030F300"/>
    <w:rsid w:val="243F9D6B"/>
    <w:rsid w:val="28A2E700"/>
    <w:rsid w:val="2A081AB9"/>
    <w:rsid w:val="2DEC43C0"/>
    <w:rsid w:val="2FD771EC"/>
    <w:rsid w:val="303D9C28"/>
    <w:rsid w:val="30B721B2"/>
    <w:rsid w:val="32451040"/>
    <w:rsid w:val="32723816"/>
    <w:rsid w:val="32B6DBB4"/>
    <w:rsid w:val="33559D90"/>
    <w:rsid w:val="358F1AA2"/>
    <w:rsid w:val="37E766CF"/>
    <w:rsid w:val="37F611F0"/>
    <w:rsid w:val="3810230F"/>
    <w:rsid w:val="3A609C87"/>
    <w:rsid w:val="3B5E9876"/>
    <w:rsid w:val="3B9C8968"/>
    <w:rsid w:val="3D237E1A"/>
    <w:rsid w:val="3F201469"/>
    <w:rsid w:val="3F250AD8"/>
    <w:rsid w:val="40B14BE3"/>
    <w:rsid w:val="4108B572"/>
    <w:rsid w:val="43570BC1"/>
    <w:rsid w:val="43B9A76E"/>
    <w:rsid w:val="4455A220"/>
    <w:rsid w:val="4675681F"/>
    <w:rsid w:val="468F9277"/>
    <w:rsid w:val="496C5443"/>
    <w:rsid w:val="4AC61BF3"/>
    <w:rsid w:val="4B5A9308"/>
    <w:rsid w:val="4BBB4627"/>
    <w:rsid w:val="4C4B7B8A"/>
    <w:rsid w:val="4D13A21D"/>
    <w:rsid w:val="4E951714"/>
    <w:rsid w:val="50164F9D"/>
    <w:rsid w:val="5469F772"/>
    <w:rsid w:val="5610CCF0"/>
    <w:rsid w:val="57EAB52A"/>
    <w:rsid w:val="583D7BDE"/>
    <w:rsid w:val="58B39340"/>
    <w:rsid w:val="59341B44"/>
    <w:rsid w:val="59C37D85"/>
    <w:rsid w:val="5A1AB241"/>
    <w:rsid w:val="5D8A34C6"/>
    <w:rsid w:val="5DCECCEA"/>
    <w:rsid w:val="5E9BEB4F"/>
    <w:rsid w:val="6192CA7D"/>
    <w:rsid w:val="65115A29"/>
    <w:rsid w:val="66E9B12D"/>
    <w:rsid w:val="671D620B"/>
    <w:rsid w:val="6A065B49"/>
    <w:rsid w:val="6A6A1F6B"/>
    <w:rsid w:val="6D021A1C"/>
    <w:rsid w:val="71DE9C22"/>
    <w:rsid w:val="71EF3F81"/>
    <w:rsid w:val="73D1D371"/>
    <w:rsid w:val="759C3FC6"/>
    <w:rsid w:val="760E98DE"/>
    <w:rsid w:val="78D784E6"/>
    <w:rsid w:val="7A8B3955"/>
    <w:rsid w:val="7AB10595"/>
    <w:rsid w:val="7CFAD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42F4D8"/>
  <w15:chartTrackingRefBased/>
  <w15:docId w15:val="{27D4FD8B-3107-48CD-8937-F4A0C33C97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41789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A41789"/>
  </w:style>
  <w:style w:type="paragraph" w:styleId="Fuzeile">
    <w:name w:val="footer"/>
    <w:basedOn w:val="Standard"/>
    <w:link w:val="FuzeileZchn"/>
    <w:uiPriority w:val="99"/>
    <w:unhideWhenUsed/>
    <w:rsid w:val="00A41789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A41789"/>
  </w:style>
  <w:style w:type="paragraph" w:styleId="Listenabsatz">
    <w:name w:val="List Paragraph"/>
    <w:basedOn w:val="Standard"/>
    <w:uiPriority w:val="34"/>
    <w:qFormat/>
    <w:rsid w:val="005A296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5EF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FC5EFE"/>
    <w:rPr>
      <w:rFonts w:ascii="Times New Roman" w:hAnsi="Times New Roman" w:cs="Times New Roman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447C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447C8"/>
    <w:pPr>
      <w:spacing w:line="240" w:lineRule="auto"/>
    </w:pPr>
    <w:rPr>
      <w:sz w:val="20"/>
      <w:szCs w:val="20"/>
    </w:rPr>
  </w:style>
  <w:style w:type="character" w:styleId="KommentartextZchn" w:customStyle="1">
    <w:name w:val="Kommentartext Zchn"/>
    <w:basedOn w:val="Absatz-Standardschriftart"/>
    <w:link w:val="Kommentartext"/>
    <w:uiPriority w:val="99"/>
    <w:semiHidden/>
    <w:rsid w:val="008447C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447C8"/>
    <w:rPr>
      <w:b/>
      <w:bCs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rsid w:val="008447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998E1D8CF05F46A05330431D7E561F" ma:contentTypeVersion="2" ma:contentTypeDescription="Create a new document." ma:contentTypeScope="" ma:versionID="daf6d094b3d5e91c807193371ed1384c">
  <xsd:schema xmlns:xsd="http://www.w3.org/2001/XMLSchema" xmlns:xs="http://www.w3.org/2001/XMLSchema" xmlns:p="http://schemas.microsoft.com/office/2006/metadata/properties" xmlns:ns2="0af311fa-93e7-434a-ae7f-5af72cdf5cf6" targetNamespace="http://schemas.microsoft.com/office/2006/metadata/properties" ma:root="true" ma:fieldsID="27d05d322637e8f6379ca4e99a61d7eb" ns2:_="">
    <xsd:import namespace="0af311fa-93e7-434a-ae7f-5af72cdf5c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311fa-93e7-434a-ae7f-5af72cdf5c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12DA3A-FF29-4C4A-9AA5-ABCE35280E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35FA31-BDD8-48E4-9D1F-5480CB76E0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C77A27-ABB2-4D46-8EA8-0DF821396A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Faruk Tuefekli</dc:creator>
  <keywords/>
  <dc:description/>
  <lastModifiedBy>Faruk Tuefekli</lastModifiedBy>
  <revision>345</revision>
  <dcterms:created xsi:type="dcterms:W3CDTF">2019-11-08T11:25:00.0000000Z</dcterms:created>
  <dcterms:modified xsi:type="dcterms:W3CDTF">2019-12-12T17:44:36.0921774Z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0x0101007D998E1D8CF05F46A05330431D7E561F</vt:lpwstr>
  </property>
</Properties>
</file>